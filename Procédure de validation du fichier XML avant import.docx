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6804" w:type="dxa"/>
        <w:tblInd w:w="335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32"/>
        <w:gridCol w:w="5272"/>
      </w:tblGrid>
      <w:tr w:rsidR="007156ED">
        <w:trPr>
          <w:trHeight w:val="5664"/>
        </w:trPr>
        <w:tc>
          <w:tcPr>
            <w:tcW w:w="6464" w:type="dxa"/>
            <w:gridSpan w:val="2"/>
          </w:tcPr>
          <w:p w:rsidR="007156ED" w:rsidRDefault="00CC5429">
            <w:pPr>
              <w:pStyle w:val="FrontClient"/>
              <w:spacing w:before="3200"/>
            </w:pPr>
            <w:bookmarkStart w:id="0" w:name="FrontClient"/>
            <w:r w:rsidRPr="00E02070">
              <w:rPr>
                <w:noProof/>
                <w:lang w:val="fr-BE" w:eastAsia="en-US"/>
              </w:rPr>
              <w:t>SPW - SG - Département de la Géomatique</w:t>
            </w:r>
            <w:bookmarkEnd w:id="0"/>
            <w:r w:rsidR="007156ED">
              <w:t xml:space="preserve"> </w:t>
            </w:r>
          </w:p>
          <w:p w:rsidR="007156ED" w:rsidRDefault="007156ED">
            <w:pPr>
              <w:pStyle w:val="FrontClientRef"/>
            </w:pPr>
            <w:bookmarkStart w:id="1" w:name="FrontClientRef"/>
            <w:bookmarkEnd w:id="1"/>
          </w:p>
        </w:tc>
      </w:tr>
      <w:tr w:rsidR="007156ED">
        <w:trPr>
          <w:cantSplit/>
          <w:trHeight w:val="3372"/>
        </w:trPr>
        <w:tc>
          <w:tcPr>
            <w:tcW w:w="9210" w:type="dxa"/>
            <w:gridSpan w:val="2"/>
            <w:vAlign w:val="center"/>
          </w:tcPr>
          <w:p w:rsidR="007156ED" w:rsidRDefault="00CC5429">
            <w:pPr>
              <w:pStyle w:val="FrontTitle"/>
              <w:spacing w:before="200" w:after="200"/>
            </w:pPr>
            <w:bookmarkStart w:id="2" w:name="FrontTitle"/>
            <w:r>
              <w:t>Procédure de validation du fichier XML</w:t>
            </w:r>
            <w:bookmarkEnd w:id="2"/>
            <w:r w:rsidR="00E02070">
              <w:t xml:space="preserve"> avant import</w:t>
            </w:r>
          </w:p>
        </w:tc>
      </w:tr>
      <w:tr w:rsidR="007156ED">
        <w:trPr>
          <w:trHeight w:val="4565"/>
        </w:trPr>
        <w:tc>
          <w:tcPr>
            <w:tcW w:w="9210" w:type="dxa"/>
            <w:gridSpan w:val="2"/>
            <w:vAlign w:val="center"/>
          </w:tcPr>
          <w:p w:rsidR="007156ED" w:rsidRDefault="001D275A" w:rsidP="009D7852">
            <w:pPr>
              <w:jc w:val="center"/>
            </w:pPr>
            <w:r w:rsidRPr="001D275A">
              <w:rPr>
                <w:noProof/>
                <w:lang w:val="en-GB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left:0;text-align:left;margin-left:85.05pt;margin-top:680.4pt;width:130.5pt;height:144.75pt;z-index:-1;mso-position-horizontal-relative:page;mso-position-vertical-relative:page" o:allowincell="f">
                  <v:imagedata r:id="rId7" o:title="AddressBe"/>
                  <w10:wrap anchorx="page" anchory="page"/>
                  <w10:anchorlock/>
                </v:shape>
              </w:pict>
            </w:r>
            <w:r w:rsidRPr="001D275A">
              <w:rPr>
                <w:noProof/>
                <w:lang w:val="en-GB"/>
              </w:rPr>
              <w:pict>
                <v:shape id="_x0000_s1026" type="#_x0000_t75" style="position:absolute;left:0;text-align:left;margin-left:85.05pt;margin-top:28.35pt;width:178.5pt;height:96.75pt;z-index:1;mso-position-horizontal-relative:page;mso-position-vertical-relative:page" o:allowincell="f" fillcolor="window">
                  <v:imagedata r:id="rId8" o:title=""/>
                  <w10:wrap anchorx="page" anchory="page"/>
                </v:shape>
              </w:pict>
            </w:r>
          </w:p>
        </w:tc>
      </w:tr>
      <w:tr w:rsidR="00632C54" w:rsidRPr="00E02070">
        <w:trPr>
          <w:trHeight w:val="1002"/>
        </w:trPr>
        <w:tc>
          <w:tcPr>
            <w:tcW w:w="2070" w:type="dxa"/>
          </w:tcPr>
          <w:p w:rsidR="00632C54" w:rsidRDefault="00632C54" w:rsidP="00632C54">
            <w:pPr>
              <w:pStyle w:val="FrontDate"/>
            </w:pPr>
          </w:p>
        </w:tc>
        <w:tc>
          <w:tcPr>
            <w:tcW w:w="7140" w:type="dxa"/>
          </w:tcPr>
          <w:p w:rsidR="00D801AA" w:rsidRDefault="00D801AA" w:rsidP="00632C54">
            <w:pPr>
              <w:pStyle w:val="FrontDate"/>
              <w:jc w:val="left"/>
              <w:rPr>
                <w:sz w:val="18"/>
                <w:szCs w:val="18"/>
              </w:rPr>
            </w:pPr>
            <w:bookmarkStart w:id="3" w:name="FirstPageRef"/>
            <w:r>
              <w:rPr>
                <w:sz w:val="18"/>
                <w:szCs w:val="18"/>
              </w:rPr>
              <w:t xml:space="preserve">Doc </w:t>
            </w:r>
            <w:proofErr w:type="spellStart"/>
            <w:proofErr w:type="gramStart"/>
            <w:r>
              <w:rPr>
                <w:sz w:val="18"/>
                <w:szCs w:val="18"/>
              </w:rPr>
              <w:t>ref</w:t>
            </w:r>
            <w:proofErr w:type="spellEnd"/>
            <w:r>
              <w:rPr>
                <w:sz w:val="18"/>
                <w:szCs w:val="18"/>
              </w:rPr>
              <w:t>.: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</w:p>
          <w:p w:rsidR="00D801AA" w:rsidRDefault="00D801AA" w:rsidP="00632C54">
            <w:pPr>
              <w:pStyle w:val="FrontDate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 issue.rev: 01.00</w:t>
            </w:r>
          </w:p>
          <w:p w:rsidR="00D801AA" w:rsidRDefault="00D801AA" w:rsidP="00632C54">
            <w:pPr>
              <w:pStyle w:val="FrontDate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 date: 2014-11-05</w:t>
            </w:r>
          </w:p>
          <w:p w:rsidR="00632C54" w:rsidRPr="00E02070" w:rsidRDefault="00D801AA" w:rsidP="00632C54">
            <w:pPr>
              <w:pStyle w:val="FrontDate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Doc id: C130606/FDO/</w:t>
            </w:r>
            <w:proofErr w:type="spellStart"/>
            <w:r>
              <w:rPr>
                <w:sz w:val="18"/>
                <w:szCs w:val="18"/>
              </w:rPr>
              <w:t>fdo</w:t>
            </w:r>
            <w:proofErr w:type="spellEnd"/>
            <w:r>
              <w:rPr>
                <w:sz w:val="18"/>
                <w:szCs w:val="18"/>
              </w:rPr>
              <w:t>/005</w:t>
            </w:r>
            <w:bookmarkEnd w:id="3"/>
          </w:p>
        </w:tc>
      </w:tr>
    </w:tbl>
    <w:p w:rsidR="007156ED" w:rsidRPr="00E02070" w:rsidRDefault="007156ED">
      <w:pPr>
        <w:pStyle w:val="FrontDate"/>
        <w:rPr>
          <w:lang w:val="en-US"/>
        </w:rPr>
        <w:sectPr w:rsidR="007156ED" w:rsidRPr="00E02070" w:rsidSect="0073749E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839" w:right="1134" w:bottom="851" w:left="3686" w:header="567" w:footer="335" w:gutter="0"/>
          <w:pgNumType w:start="1"/>
          <w:cols w:space="708"/>
          <w:titlePg/>
        </w:sectPr>
      </w:pPr>
    </w:p>
    <w:p w:rsidR="00CC5429" w:rsidRDefault="00CC5429" w:rsidP="00CC5429">
      <w:pPr>
        <w:pStyle w:val="Corpsdetexte"/>
      </w:pPr>
      <w:bookmarkStart w:id="5" w:name="TOCTitle"/>
      <w:r w:rsidRPr="00CC5429">
        <w:rPr>
          <w:b/>
          <w:sz w:val="24"/>
        </w:rPr>
        <w:lastRenderedPageBreak/>
        <w:t>Signatures</w:t>
      </w:r>
    </w:p>
    <w:tbl>
      <w:tblPr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35"/>
        <w:gridCol w:w="3969"/>
        <w:gridCol w:w="2268"/>
      </w:tblGrid>
      <w:tr w:rsidR="00CC5429" w:rsidRPr="00CC5429" w:rsidTr="00CC5429">
        <w:trPr>
          <w:trHeight w:val="283"/>
        </w:trPr>
        <w:tc>
          <w:tcPr>
            <w:tcW w:w="2835" w:type="dxa"/>
            <w:shd w:val="clear" w:color="auto" w:fill="B3B3B3"/>
          </w:tcPr>
          <w:p w:rsidR="00CC5429" w:rsidRPr="00CC5429" w:rsidRDefault="00CC5429" w:rsidP="00CC5429">
            <w:pPr>
              <w:rPr>
                <w:b/>
              </w:rPr>
            </w:pPr>
          </w:p>
        </w:tc>
        <w:tc>
          <w:tcPr>
            <w:tcW w:w="3969" w:type="dxa"/>
            <w:shd w:val="clear" w:color="auto" w:fill="B3B3B3"/>
          </w:tcPr>
          <w:p w:rsidR="00CC5429" w:rsidRPr="00CC5429" w:rsidRDefault="00CC5429" w:rsidP="00CC5429">
            <w:pPr>
              <w:rPr>
                <w:b/>
              </w:rPr>
            </w:pPr>
          </w:p>
        </w:tc>
        <w:tc>
          <w:tcPr>
            <w:tcW w:w="2268" w:type="dxa"/>
            <w:shd w:val="clear" w:color="auto" w:fill="B3B3B3"/>
          </w:tcPr>
          <w:p w:rsidR="00CC5429" w:rsidRPr="00CC5429" w:rsidRDefault="00CC5429" w:rsidP="00CC5429">
            <w:pPr>
              <w:rPr>
                <w:b/>
              </w:rPr>
            </w:pPr>
          </w:p>
        </w:tc>
      </w:tr>
      <w:tr w:rsidR="00CC5429" w:rsidTr="00CC5429">
        <w:trPr>
          <w:trHeight w:val="283"/>
        </w:trPr>
        <w:tc>
          <w:tcPr>
            <w:tcW w:w="2835" w:type="dxa"/>
            <w:shd w:val="clear" w:color="auto" w:fill="auto"/>
          </w:tcPr>
          <w:p w:rsidR="00CC5429" w:rsidRDefault="00CC5429" w:rsidP="00CC5429">
            <w:r>
              <w:t>Auteur</w:t>
            </w:r>
          </w:p>
        </w:tc>
        <w:tc>
          <w:tcPr>
            <w:tcW w:w="3969" w:type="dxa"/>
            <w:shd w:val="clear" w:color="auto" w:fill="auto"/>
          </w:tcPr>
          <w:p w:rsidR="00CC5429" w:rsidRDefault="00E02070" w:rsidP="00CC5429">
            <w:r>
              <w:t>François Donnay</w:t>
            </w:r>
          </w:p>
        </w:tc>
        <w:tc>
          <w:tcPr>
            <w:tcW w:w="2268" w:type="dxa"/>
            <w:shd w:val="clear" w:color="auto" w:fill="auto"/>
          </w:tcPr>
          <w:p w:rsidR="00CC5429" w:rsidRDefault="00CC5429" w:rsidP="00CC5429">
            <w:r>
              <w:t>2014-11-05</w:t>
            </w:r>
          </w:p>
        </w:tc>
      </w:tr>
      <w:tr w:rsidR="00CC5429" w:rsidTr="00CC5429">
        <w:trPr>
          <w:trHeight w:val="283"/>
        </w:trPr>
        <w:tc>
          <w:tcPr>
            <w:tcW w:w="2835" w:type="dxa"/>
            <w:shd w:val="clear" w:color="auto" w:fill="auto"/>
          </w:tcPr>
          <w:p w:rsidR="00CC5429" w:rsidRDefault="00CC5429" w:rsidP="00CC5429">
            <w:r>
              <w:t>Révision par</w:t>
            </w:r>
          </w:p>
        </w:tc>
        <w:tc>
          <w:tcPr>
            <w:tcW w:w="3969" w:type="dxa"/>
            <w:shd w:val="clear" w:color="auto" w:fill="auto"/>
          </w:tcPr>
          <w:p w:rsidR="00CC5429" w:rsidRDefault="00E02070" w:rsidP="00CC5429">
            <w:r>
              <w:t>François Donnay</w:t>
            </w:r>
          </w:p>
        </w:tc>
        <w:tc>
          <w:tcPr>
            <w:tcW w:w="2268" w:type="dxa"/>
            <w:shd w:val="clear" w:color="auto" w:fill="auto"/>
          </w:tcPr>
          <w:p w:rsidR="00CC5429" w:rsidRDefault="00CC5429" w:rsidP="00CC5429"/>
        </w:tc>
      </w:tr>
      <w:tr w:rsidR="00CC5429" w:rsidTr="00CC5429">
        <w:trPr>
          <w:trHeight w:val="283"/>
        </w:trPr>
        <w:tc>
          <w:tcPr>
            <w:tcW w:w="2835" w:type="dxa"/>
            <w:shd w:val="clear" w:color="auto" w:fill="auto"/>
          </w:tcPr>
          <w:p w:rsidR="00CC5429" w:rsidRDefault="00CC5429" w:rsidP="00CC5429">
            <w:r>
              <w:t>Approuvé par</w:t>
            </w:r>
          </w:p>
        </w:tc>
        <w:tc>
          <w:tcPr>
            <w:tcW w:w="3969" w:type="dxa"/>
            <w:shd w:val="clear" w:color="auto" w:fill="auto"/>
          </w:tcPr>
          <w:p w:rsidR="00CC5429" w:rsidRDefault="00E02070" w:rsidP="00CC5429">
            <w:r>
              <w:t>Christophe Adriaensen</w:t>
            </w:r>
          </w:p>
        </w:tc>
        <w:tc>
          <w:tcPr>
            <w:tcW w:w="2268" w:type="dxa"/>
            <w:shd w:val="clear" w:color="auto" w:fill="auto"/>
          </w:tcPr>
          <w:p w:rsidR="00CC5429" w:rsidRDefault="00CC5429" w:rsidP="00CC5429"/>
        </w:tc>
      </w:tr>
      <w:tr w:rsidR="00CC5429" w:rsidTr="00CC5429">
        <w:trPr>
          <w:trHeight w:val="283"/>
        </w:trPr>
        <w:tc>
          <w:tcPr>
            <w:tcW w:w="2835" w:type="dxa"/>
            <w:shd w:val="clear" w:color="auto" w:fill="auto"/>
          </w:tcPr>
          <w:p w:rsidR="00CC5429" w:rsidRDefault="00CC5429" w:rsidP="00CC5429">
            <w:proofErr w:type="spellStart"/>
            <w:r>
              <w:t>Editeur</w:t>
            </w:r>
            <w:proofErr w:type="spellEnd"/>
            <w:r>
              <w:t xml:space="preserve"> responsable</w:t>
            </w:r>
          </w:p>
        </w:tc>
        <w:tc>
          <w:tcPr>
            <w:tcW w:w="3969" w:type="dxa"/>
            <w:shd w:val="clear" w:color="auto" w:fill="auto"/>
          </w:tcPr>
          <w:p w:rsidR="00CC5429" w:rsidRDefault="00CC5429" w:rsidP="00CC5429">
            <w:r>
              <w:t>GIM</w:t>
            </w:r>
          </w:p>
        </w:tc>
        <w:tc>
          <w:tcPr>
            <w:tcW w:w="2268" w:type="dxa"/>
            <w:shd w:val="clear" w:color="auto" w:fill="auto"/>
          </w:tcPr>
          <w:p w:rsidR="00CC5429" w:rsidRDefault="00CC5429" w:rsidP="00CC5429"/>
        </w:tc>
      </w:tr>
    </w:tbl>
    <w:p w:rsidR="00CC5429" w:rsidRDefault="00CC5429" w:rsidP="00CC5429">
      <w:pPr>
        <w:pStyle w:val="Corpsdetexte"/>
      </w:pPr>
    </w:p>
    <w:p w:rsidR="00CC5429" w:rsidRDefault="00CC5429" w:rsidP="00CC5429">
      <w:pPr>
        <w:pStyle w:val="Corpsdetexte"/>
      </w:pPr>
      <w:r w:rsidRPr="00CC5429">
        <w:rPr>
          <w:b/>
          <w:sz w:val="24"/>
        </w:rPr>
        <w:t>Liste de distribution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02"/>
        <w:gridCol w:w="5669"/>
      </w:tblGrid>
      <w:tr w:rsidR="00CC5429" w:rsidRPr="00CC5429" w:rsidTr="00CC5429">
        <w:trPr>
          <w:trHeight w:val="283"/>
        </w:trPr>
        <w:tc>
          <w:tcPr>
            <w:tcW w:w="3402" w:type="dxa"/>
            <w:shd w:val="clear" w:color="auto" w:fill="B3B3B3"/>
          </w:tcPr>
          <w:p w:rsidR="00CC5429" w:rsidRPr="00CC5429" w:rsidRDefault="00CC5429" w:rsidP="00CC5429">
            <w:pPr>
              <w:rPr>
                <w:b/>
              </w:rPr>
            </w:pPr>
            <w:r w:rsidRPr="00CC5429">
              <w:rPr>
                <w:b/>
              </w:rPr>
              <w:t>Organisation</w:t>
            </w:r>
          </w:p>
        </w:tc>
        <w:tc>
          <w:tcPr>
            <w:tcW w:w="5669" w:type="dxa"/>
            <w:shd w:val="clear" w:color="auto" w:fill="B3B3B3"/>
          </w:tcPr>
          <w:p w:rsidR="00CC5429" w:rsidRPr="00CC5429" w:rsidRDefault="00CC5429" w:rsidP="00CC5429">
            <w:pPr>
              <w:rPr>
                <w:b/>
              </w:rPr>
            </w:pPr>
            <w:r w:rsidRPr="00CC5429">
              <w:rPr>
                <w:b/>
              </w:rPr>
              <w:t>Nom</w:t>
            </w:r>
          </w:p>
        </w:tc>
      </w:tr>
      <w:tr w:rsidR="00E02070" w:rsidTr="00CC5429">
        <w:trPr>
          <w:trHeight w:val="283"/>
        </w:trPr>
        <w:tc>
          <w:tcPr>
            <w:tcW w:w="3402" w:type="dxa"/>
            <w:shd w:val="clear" w:color="auto" w:fill="auto"/>
          </w:tcPr>
          <w:p w:rsidR="00E02070" w:rsidRDefault="00E02070" w:rsidP="00366D87">
            <w:r>
              <w:t>SPW – SG – DGM - DIG</w:t>
            </w:r>
          </w:p>
        </w:tc>
        <w:tc>
          <w:tcPr>
            <w:tcW w:w="5669" w:type="dxa"/>
            <w:shd w:val="clear" w:color="auto" w:fill="auto"/>
          </w:tcPr>
          <w:p w:rsidR="00E02070" w:rsidRDefault="00E02070" w:rsidP="00366D87">
            <w:r>
              <w:t>Vincent Bombaerts</w:t>
            </w:r>
          </w:p>
        </w:tc>
      </w:tr>
      <w:tr w:rsidR="00E02070" w:rsidTr="00CC5429">
        <w:trPr>
          <w:trHeight w:val="283"/>
        </w:trPr>
        <w:tc>
          <w:tcPr>
            <w:tcW w:w="3402" w:type="dxa"/>
            <w:shd w:val="clear" w:color="auto" w:fill="auto"/>
          </w:tcPr>
          <w:p w:rsidR="00E02070" w:rsidRDefault="00E02070" w:rsidP="00CC5429"/>
        </w:tc>
        <w:tc>
          <w:tcPr>
            <w:tcW w:w="5669" w:type="dxa"/>
            <w:shd w:val="clear" w:color="auto" w:fill="auto"/>
          </w:tcPr>
          <w:p w:rsidR="00E02070" w:rsidRDefault="00E02070" w:rsidP="00CC5429"/>
        </w:tc>
      </w:tr>
      <w:tr w:rsidR="00E02070" w:rsidTr="00CC5429">
        <w:trPr>
          <w:trHeight w:val="283"/>
        </w:trPr>
        <w:tc>
          <w:tcPr>
            <w:tcW w:w="3402" w:type="dxa"/>
            <w:shd w:val="clear" w:color="auto" w:fill="auto"/>
          </w:tcPr>
          <w:p w:rsidR="00E02070" w:rsidRDefault="00E02070" w:rsidP="00CC5429"/>
        </w:tc>
        <w:tc>
          <w:tcPr>
            <w:tcW w:w="5669" w:type="dxa"/>
            <w:shd w:val="clear" w:color="auto" w:fill="auto"/>
          </w:tcPr>
          <w:p w:rsidR="00E02070" w:rsidRDefault="00E02070" w:rsidP="00CC5429"/>
        </w:tc>
      </w:tr>
      <w:tr w:rsidR="00E02070" w:rsidTr="00CC5429">
        <w:trPr>
          <w:trHeight w:val="283"/>
        </w:trPr>
        <w:tc>
          <w:tcPr>
            <w:tcW w:w="3402" w:type="dxa"/>
            <w:shd w:val="clear" w:color="auto" w:fill="auto"/>
          </w:tcPr>
          <w:p w:rsidR="00E02070" w:rsidRDefault="00E02070" w:rsidP="00CC5429"/>
        </w:tc>
        <w:tc>
          <w:tcPr>
            <w:tcW w:w="5669" w:type="dxa"/>
            <w:shd w:val="clear" w:color="auto" w:fill="auto"/>
          </w:tcPr>
          <w:p w:rsidR="00E02070" w:rsidRDefault="00E02070" w:rsidP="00CC5429"/>
        </w:tc>
      </w:tr>
    </w:tbl>
    <w:p w:rsidR="00CC5429" w:rsidRDefault="00CC5429" w:rsidP="00CC5429">
      <w:pPr>
        <w:pStyle w:val="Corpsdetexte"/>
      </w:pPr>
    </w:p>
    <w:p w:rsidR="00CC5429" w:rsidRDefault="00CC5429" w:rsidP="00CC5429">
      <w:pPr>
        <w:pStyle w:val="Corpsdetexte"/>
      </w:pPr>
      <w:r>
        <w:br w:type="page"/>
      </w:r>
      <w:bookmarkStart w:id="6" w:name="tempTable"/>
      <w:bookmarkEnd w:id="6"/>
      <w:r w:rsidRPr="00CC5429">
        <w:rPr>
          <w:b/>
          <w:sz w:val="24"/>
        </w:rPr>
        <w:lastRenderedPageBreak/>
        <w:t>Versions</w:t>
      </w:r>
    </w:p>
    <w:tbl>
      <w:tblPr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02"/>
        <w:gridCol w:w="1701"/>
        <w:gridCol w:w="1701"/>
        <w:gridCol w:w="2268"/>
      </w:tblGrid>
      <w:tr w:rsidR="00CC5429" w:rsidRPr="00D801AA" w:rsidTr="00D801AA">
        <w:trPr>
          <w:trHeight w:val="283"/>
        </w:trPr>
        <w:tc>
          <w:tcPr>
            <w:tcW w:w="3402" w:type="dxa"/>
            <w:shd w:val="clear" w:color="auto" w:fill="B3B3B3"/>
          </w:tcPr>
          <w:p w:rsidR="00CC5429" w:rsidRPr="00D801AA" w:rsidRDefault="00CC5429" w:rsidP="00D801AA">
            <w:pPr>
              <w:rPr>
                <w:b/>
              </w:rPr>
            </w:pPr>
            <w:bookmarkStart w:id="7" w:name="HistoryTablePresent" w:colFirst="0" w:colLast="0"/>
            <w:r w:rsidRPr="00D801AA">
              <w:rPr>
                <w:b/>
              </w:rPr>
              <w:t>Motif du changement</w:t>
            </w:r>
          </w:p>
        </w:tc>
        <w:tc>
          <w:tcPr>
            <w:tcW w:w="1701" w:type="dxa"/>
            <w:shd w:val="clear" w:color="auto" w:fill="B3B3B3"/>
          </w:tcPr>
          <w:p w:rsidR="00CC5429" w:rsidRPr="00D801AA" w:rsidRDefault="00CC5429" w:rsidP="00D801AA">
            <w:pPr>
              <w:rPr>
                <w:b/>
              </w:rPr>
            </w:pPr>
            <w:proofErr w:type="spellStart"/>
            <w:r w:rsidRPr="00D801AA">
              <w:rPr>
                <w:b/>
              </w:rPr>
              <w:t>version.rév</w:t>
            </w:r>
            <w:proofErr w:type="spellEnd"/>
          </w:p>
        </w:tc>
        <w:tc>
          <w:tcPr>
            <w:tcW w:w="1701" w:type="dxa"/>
            <w:shd w:val="clear" w:color="auto" w:fill="B3B3B3"/>
          </w:tcPr>
          <w:p w:rsidR="00CC5429" w:rsidRPr="00D801AA" w:rsidRDefault="00CC5429" w:rsidP="00D801AA">
            <w:pPr>
              <w:rPr>
                <w:b/>
              </w:rPr>
            </w:pPr>
            <w:r w:rsidRPr="00D801AA">
              <w:rPr>
                <w:b/>
              </w:rPr>
              <w:t>Révision par</w:t>
            </w:r>
          </w:p>
        </w:tc>
        <w:tc>
          <w:tcPr>
            <w:tcW w:w="2268" w:type="dxa"/>
            <w:shd w:val="clear" w:color="auto" w:fill="B3B3B3"/>
          </w:tcPr>
          <w:p w:rsidR="00CC5429" w:rsidRPr="00D801AA" w:rsidRDefault="00CC5429" w:rsidP="00D801AA">
            <w:pPr>
              <w:rPr>
                <w:b/>
              </w:rPr>
            </w:pPr>
            <w:r w:rsidRPr="00D801AA">
              <w:rPr>
                <w:b/>
              </w:rPr>
              <w:t>Date</w:t>
            </w:r>
          </w:p>
        </w:tc>
      </w:tr>
      <w:tr w:rsidR="00D801AA" w:rsidRPr="00CC5429" w:rsidTr="00D801AA">
        <w:trPr>
          <w:trHeight w:val="283"/>
        </w:trPr>
        <w:tc>
          <w:tcPr>
            <w:tcW w:w="3402" w:type="dxa"/>
            <w:shd w:val="clear" w:color="auto" w:fill="FFFFFF"/>
          </w:tcPr>
          <w:p w:rsidR="00D801AA" w:rsidRPr="00CC5429" w:rsidRDefault="00D801AA" w:rsidP="00D801AA">
            <w:r>
              <w:t>Initial document</w:t>
            </w:r>
          </w:p>
        </w:tc>
        <w:tc>
          <w:tcPr>
            <w:tcW w:w="1701" w:type="dxa"/>
            <w:shd w:val="clear" w:color="auto" w:fill="FFFFFF"/>
          </w:tcPr>
          <w:p w:rsidR="00D801AA" w:rsidRPr="00CC5429" w:rsidRDefault="00D801AA" w:rsidP="00D801AA">
            <w:r>
              <w:t>00.01</w:t>
            </w:r>
          </w:p>
        </w:tc>
        <w:tc>
          <w:tcPr>
            <w:tcW w:w="1701" w:type="dxa"/>
            <w:shd w:val="clear" w:color="auto" w:fill="FFFFFF"/>
          </w:tcPr>
          <w:p w:rsidR="00D801AA" w:rsidRPr="00CC5429" w:rsidRDefault="00D801AA" w:rsidP="00D801AA">
            <w:r>
              <w:t>FDO</w:t>
            </w:r>
          </w:p>
        </w:tc>
        <w:tc>
          <w:tcPr>
            <w:tcW w:w="2268" w:type="dxa"/>
            <w:shd w:val="clear" w:color="auto" w:fill="FFFFFF"/>
          </w:tcPr>
          <w:p w:rsidR="00D801AA" w:rsidRPr="00CC5429" w:rsidRDefault="00D801AA" w:rsidP="00D801AA">
            <w:r>
              <w:t>2014-11-05</w:t>
            </w:r>
          </w:p>
        </w:tc>
      </w:tr>
      <w:tr w:rsidR="00D801AA" w:rsidRPr="00CC5429" w:rsidTr="00D801AA">
        <w:trPr>
          <w:trHeight w:val="283"/>
        </w:trPr>
        <w:tc>
          <w:tcPr>
            <w:tcW w:w="3402" w:type="dxa"/>
            <w:shd w:val="clear" w:color="auto" w:fill="FFFFFF"/>
          </w:tcPr>
          <w:p w:rsidR="00D801AA" w:rsidRDefault="00D801AA" w:rsidP="00D801AA">
            <w:r>
              <w:t>Final issue</w:t>
            </w:r>
          </w:p>
        </w:tc>
        <w:tc>
          <w:tcPr>
            <w:tcW w:w="1701" w:type="dxa"/>
            <w:shd w:val="clear" w:color="auto" w:fill="FFFFFF"/>
          </w:tcPr>
          <w:p w:rsidR="00D801AA" w:rsidRDefault="00D801AA" w:rsidP="00D801AA">
            <w:r>
              <w:t>01.00</w:t>
            </w:r>
          </w:p>
        </w:tc>
        <w:tc>
          <w:tcPr>
            <w:tcW w:w="1701" w:type="dxa"/>
            <w:shd w:val="clear" w:color="auto" w:fill="FFFFFF"/>
          </w:tcPr>
          <w:p w:rsidR="00D801AA" w:rsidRDefault="00D801AA" w:rsidP="00D801AA">
            <w:r>
              <w:t>CA</w:t>
            </w:r>
          </w:p>
        </w:tc>
        <w:tc>
          <w:tcPr>
            <w:tcW w:w="2268" w:type="dxa"/>
            <w:shd w:val="clear" w:color="auto" w:fill="FFFFFF"/>
          </w:tcPr>
          <w:p w:rsidR="00D801AA" w:rsidRDefault="00D801AA" w:rsidP="00D801AA">
            <w:r>
              <w:t>2014-11-05</w:t>
            </w:r>
          </w:p>
        </w:tc>
      </w:tr>
      <w:bookmarkEnd w:id="7"/>
    </w:tbl>
    <w:p w:rsidR="00CC5429" w:rsidRDefault="00CC5429" w:rsidP="00CC5429">
      <w:pPr>
        <w:pStyle w:val="Corpsdetexte"/>
      </w:pPr>
    </w:p>
    <w:p w:rsidR="007156ED" w:rsidRDefault="00CC5429" w:rsidP="00CC5429">
      <w:pPr>
        <w:pStyle w:val="En-ttedetabledesmatires"/>
      </w:pPr>
      <w:r>
        <w:br w:type="page"/>
      </w:r>
      <w:r>
        <w:lastRenderedPageBreak/>
        <w:t>Table de</w:t>
      </w:r>
      <w:r w:rsidR="00E02070">
        <w:t>s</w:t>
      </w:r>
      <w:r>
        <w:t xml:space="preserve"> Matières</w:t>
      </w:r>
      <w:bookmarkEnd w:id="5"/>
    </w:p>
    <w:bookmarkStart w:id="8" w:name="TOCAnnex"/>
    <w:bookmarkEnd w:id="8"/>
    <w:p w:rsidR="00E07F79" w:rsidRDefault="001D275A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en-US" w:eastAsia="en-US"/>
        </w:rPr>
      </w:pPr>
      <w:r w:rsidRPr="001D275A">
        <w:rPr>
          <w:b w:val="0"/>
        </w:rPr>
        <w:fldChar w:fldCharType="begin"/>
      </w:r>
      <w:r w:rsidR="00015BB1">
        <w:rPr>
          <w:b w:val="0"/>
        </w:rPr>
        <w:instrText xml:space="preserve"> TOC \o "1-3" \h \z \t "MS Heading;1" </w:instrText>
      </w:r>
      <w:r w:rsidRPr="001D275A">
        <w:rPr>
          <w:b w:val="0"/>
        </w:rPr>
        <w:fldChar w:fldCharType="separate"/>
      </w:r>
      <w:hyperlink w:anchor="_Toc402966373" w:history="1">
        <w:r w:rsidR="00E07F79" w:rsidRPr="00F037E1">
          <w:rPr>
            <w:rStyle w:val="Lienhypertexte"/>
            <w:noProof/>
          </w:rPr>
          <w:t>Préambule</w:t>
        </w:r>
        <w:r w:rsidR="00E07F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7F79">
          <w:rPr>
            <w:noProof/>
            <w:webHidden/>
          </w:rPr>
          <w:instrText xml:space="preserve"> PAGEREF _Toc402966373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7F7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07F79" w:rsidRDefault="001D275A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en-US" w:eastAsia="en-US"/>
        </w:rPr>
      </w:pPr>
      <w:hyperlink w:anchor="_Toc402966374" w:history="1">
        <w:r w:rsidR="00E07F79" w:rsidRPr="00F037E1">
          <w:rPr>
            <w:rStyle w:val="Lienhypertexte"/>
            <w:noProof/>
          </w:rPr>
          <w:t>1</w:t>
        </w:r>
        <w:r w:rsidR="00E07F79">
          <w:rPr>
            <w:rFonts w:asciiTheme="minorHAnsi" w:eastAsiaTheme="minorEastAsia" w:hAnsiTheme="minorHAnsi" w:cstheme="minorBidi"/>
            <w:b w:val="0"/>
            <w:noProof/>
            <w:szCs w:val="22"/>
            <w:lang w:val="en-US" w:eastAsia="en-US"/>
          </w:rPr>
          <w:tab/>
        </w:r>
        <w:r w:rsidR="00E07F79" w:rsidRPr="00F037E1">
          <w:rPr>
            <w:rStyle w:val="Lienhypertexte"/>
            <w:noProof/>
          </w:rPr>
          <w:t>Procédures de validation</w:t>
        </w:r>
        <w:r w:rsidR="00E07F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7F79">
          <w:rPr>
            <w:noProof/>
            <w:webHidden/>
          </w:rPr>
          <w:instrText xml:space="preserve"> PAGEREF _Toc402966374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7F7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07F79" w:rsidRDefault="001D275A">
      <w:pPr>
        <w:pStyle w:val="TM2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02966375" w:history="1">
        <w:r w:rsidR="00E07F79" w:rsidRPr="00F037E1">
          <w:rPr>
            <w:rStyle w:val="Lienhypertexte"/>
          </w:rPr>
          <w:t>1.1</w:t>
        </w:r>
        <w:r w:rsidR="00E07F79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E07F79" w:rsidRPr="00F037E1">
          <w:rPr>
            <w:rStyle w:val="Lienhypertexte"/>
          </w:rPr>
          <w:t>Validation contre le schématron ISO 19115</w:t>
        </w:r>
        <w:r w:rsidR="00E07F79">
          <w:rPr>
            <w:webHidden/>
          </w:rPr>
          <w:tab/>
        </w:r>
        <w:r>
          <w:rPr>
            <w:webHidden/>
          </w:rPr>
          <w:fldChar w:fldCharType="begin"/>
        </w:r>
        <w:r w:rsidR="00E07F79">
          <w:rPr>
            <w:webHidden/>
          </w:rPr>
          <w:instrText xml:space="preserve"> PAGEREF _Toc402966375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07F79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07F79" w:rsidRDefault="001D275A">
      <w:pPr>
        <w:pStyle w:val="TM2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02966376" w:history="1">
        <w:r w:rsidR="00E07F79" w:rsidRPr="00F037E1">
          <w:rPr>
            <w:rStyle w:val="Lienhypertexte"/>
          </w:rPr>
          <w:t>1.2</w:t>
        </w:r>
        <w:r w:rsidR="00E07F79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E07F79" w:rsidRPr="00F037E1">
          <w:rPr>
            <w:rStyle w:val="Lienhypertexte"/>
          </w:rPr>
          <w:t>Vérification de la conformité selon INSPIRE</w:t>
        </w:r>
        <w:r w:rsidR="00E07F79">
          <w:rPr>
            <w:webHidden/>
          </w:rPr>
          <w:tab/>
        </w:r>
        <w:r>
          <w:rPr>
            <w:webHidden/>
          </w:rPr>
          <w:fldChar w:fldCharType="begin"/>
        </w:r>
        <w:r w:rsidR="00E07F79">
          <w:rPr>
            <w:webHidden/>
          </w:rPr>
          <w:instrText xml:space="preserve"> PAGEREF _Toc402966376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07F79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07F79" w:rsidRDefault="001D275A">
      <w:pPr>
        <w:pStyle w:val="TM3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02966377" w:history="1">
        <w:r w:rsidR="00E07F79" w:rsidRPr="00F037E1">
          <w:rPr>
            <w:rStyle w:val="Lienhypertexte"/>
          </w:rPr>
          <w:t>1.2.1</w:t>
        </w:r>
        <w:r w:rsidR="00E07F79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E07F79" w:rsidRPr="00F037E1">
          <w:rPr>
            <w:rStyle w:val="Lienhypertexte"/>
          </w:rPr>
          <w:t>Modification de l’entête du fichier</w:t>
        </w:r>
        <w:r w:rsidR="00E07F79">
          <w:rPr>
            <w:webHidden/>
          </w:rPr>
          <w:tab/>
        </w:r>
        <w:r>
          <w:rPr>
            <w:webHidden/>
          </w:rPr>
          <w:fldChar w:fldCharType="begin"/>
        </w:r>
        <w:r w:rsidR="00E07F79">
          <w:rPr>
            <w:webHidden/>
          </w:rPr>
          <w:instrText xml:space="preserve"> PAGEREF _Toc402966377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07F79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07F79" w:rsidRDefault="001D275A">
      <w:pPr>
        <w:pStyle w:val="TM3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02966378" w:history="1">
        <w:r w:rsidR="00E07F79" w:rsidRPr="00F037E1">
          <w:rPr>
            <w:rStyle w:val="Lienhypertexte"/>
          </w:rPr>
          <w:t>1.2.2</w:t>
        </w:r>
        <w:r w:rsidR="00E07F79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E07F79" w:rsidRPr="00F037E1">
          <w:rPr>
            <w:rStyle w:val="Lienhypertexte"/>
          </w:rPr>
          <w:t>Remplacer le contenu de certaines balises</w:t>
        </w:r>
        <w:r w:rsidR="00E07F79">
          <w:rPr>
            <w:webHidden/>
          </w:rPr>
          <w:tab/>
        </w:r>
        <w:r>
          <w:rPr>
            <w:webHidden/>
          </w:rPr>
          <w:fldChar w:fldCharType="begin"/>
        </w:r>
        <w:r w:rsidR="00E07F79">
          <w:rPr>
            <w:webHidden/>
          </w:rPr>
          <w:instrText xml:space="preserve"> PAGEREF _Toc402966378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07F79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07F79" w:rsidRDefault="001D275A">
      <w:pPr>
        <w:pStyle w:val="TM3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02966379" w:history="1">
        <w:r w:rsidR="00E07F79" w:rsidRPr="00F037E1">
          <w:rPr>
            <w:rStyle w:val="Lienhypertexte"/>
          </w:rPr>
          <w:t>1.2.3</w:t>
        </w:r>
        <w:r w:rsidR="00E07F79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E07F79" w:rsidRPr="00F037E1">
          <w:rPr>
            <w:rStyle w:val="Lienhypertexte"/>
          </w:rPr>
          <w:t>Validation sur le site INSPIRE</w:t>
        </w:r>
        <w:r w:rsidR="00E07F79">
          <w:rPr>
            <w:webHidden/>
          </w:rPr>
          <w:tab/>
        </w:r>
        <w:r>
          <w:rPr>
            <w:webHidden/>
          </w:rPr>
          <w:fldChar w:fldCharType="begin"/>
        </w:r>
        <w:r w:rsidR="00E07F79">
          <w:rPr>
            <w:webHidden/>
          </w:rPr>
          <w:instrText xml:space="preserve"> PAGEREF _Toc402966379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07F79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E26561" w:rsidRPr="00A3789A" w:rsidRDefault="001D275A" w:rsidP="00A3789A">
      <w:pPr>
        <w:pStyle w:val="Corpsdetexte"/>
        <w:spacing w:before="240"/>
        <w:rPr>
          <w:b/>
          <w:szCs w:val="18"/>
        </w:rPr>
      </w:pPr>
      <w:r>
        <w:rPr>
          <w:b/>
          <w:sz w:val="22"/>
        </w:rPr>
        <w:fldChar w:fldCharType="end"/>
      </w:r>
      <w:bookmarkStart w:id="9" w:name="_GoBack"/>
      <w:bookmarkEnd w:id="9"/>
    </w:p>
    <w:p w:rsidR="00E02070" w:rsidRDefault="00E02070" w:rsidP="009D7852">
      <w:pPr>
        <w:pStyle w:val="MSHeading"/>
        <w:numPr>
          <w:ilvl w:val="0"/>
          <w:numId w:val="0"/>
        </w:numPr>
      </w:pPr>
      <w:bookmarkStart w:id="10" w:name="TOCList"/>
      <w:bookmarkStart w:id="11" w:name="_Toc402966373"/>
      <w:bookmarkEnd w:id="10"/>
      <w:r>
        <w:lastRenderedPageBreak/>
        <w:t>Préambule</w:t>
      </w:r>
      <w:bookmarkEnd w:id="11"/>
    </w:p>
    <w:p w:rsidR="007156ED" w:rsidRDefault="00E02070" w:rsidP="00E02070">
      <w:pPr>
        <w:spacing w:line="360" w:lineRule="auto"/>
        <w:jc w:val="both"/>
      </w:pPr>
      <w:r>
        <w:t>Ce document explique les procédures à réaliser pour valider le fichier XML selon :</w:t>
      </w:r>
    </w:p>
    <w:p w:rsidR="00E02070" w:rsidRDefault="00E02070" w:rsidP="00E02070">
      <w:pPr>
        <w:numPr>
          <w:ilvl w:val="0"/>
          <w:numId w:val="30"/>
        </w:numPr>
        <w:spacing w:line="360" w:lineRule="auto"/>
        <w:jc w:val="both"/>
      </w:pPr>
      <w:r>
        <w:t xml:space="preserve">Le </w:t>
      </w:r>
      <w:proofErr w:type="spellStart"/>
      <w:r>
        <w:t>schématron</w:t>
      </w:r>
      <w:proofErr w:type="spellEnd"/>
      <w:r>
        <w:t xml:space="preserve"> ISO 19115</w:t>
      </w:r>
    </w:p>
    <w:p w:rsidR="00E02070" w:rsidRDefault="00E02070" w:rsidP="00E02070">
      <w:pPr>
        <w:numPr>
          <w:ilvl w:val="0"/>
          <w:numId w:val="30"/>
        </w:numPr>
        <w:spacing w:line="360" w:lineRule="auto"/>
        <w:jc w:val="both"/>
      </w:pPr>
      <w:r>
        <w:t>La conformité imposée par INSPIRE</w:t>
      </w:r>
    </w:p>
    <w:p w:rsidR="00E02070" w:rsidRPr="00E02070" w:rsidRDefault="00E02070" w:rsidP="00E02070">
      <w:pPr>
        <w:spacing w:line="360" w:lineRule="auto"/>
        <w:jc w:val="both"/>
      </w:pPr>
      <w:r>
        <w:t>Ces opérations sont manuelles et doivent avoir lieu juste après avoir converti le template Excel en fichier XML (fiche de métadonnées).</w:t>
      </w:r>
    </w:p>
    <w:p w:rsidR="007156ED" w:rsidRDefault="00E02070">
      <w:pPr>
        <w:pStyle w:val="Titre1"/>
      </w:pPr>
      <w:bookmarkStart w:id="12" w:name="_Toc402966374"/>
      <w:r>
        <w:lastRenderedPageBreak/>
        <w:t>Procédures de validation</w:t>
      </w:r>
      <w:bookmarkEnd w:id="12"/>
    </w:p>
    <w:p w:rsidR="007156ED" w:rsidRDefault="000D456C">
      <w:pPr>
        <w:pStyle w:val="Titre2"/>
      </w:pPr>
      <w:bookmarkStart w:id="13" w:name="_Toc402966375"/>
      <w:r>
        <w:t xml:space="preserve">Validation contre le </w:t>
      </w:r>
      <w:proofErr w:type="spellStart"/>
      <w:r>
        <w:t>schématron</w:t>
      </w:r>
      <w:proofErr w:type="spellEnd"/>
      <w:r>
        <w:t xml:space="preserve"> ISO 19115</w:t>
      </w:r>
      <w:bookmarkEnd w:id="13"/>
    </w:p>
    <w:p w:rsidR="000D456C" w:rsidRPr="000D456C" w:rsidRDefault="000D456C" w:rsidP="000D456C">
      <w:pPr>
        <w:pStyle w:val="Corpsdetexte"/>
        <w:spacing w:line="360" w:lineRule="auto"/>
        <w:jc w:val="both"/>
      </w:pPr>
      <w:r>
        <w:t>Pour réaliser cette validation, il suffit d’ouvrir le fichier XML dans un logiciel tel que « </w:t>
      </w:r>
      <w:proofErr w:type="spellStart"/>
      <w:r>
        <w:t>Altova</w:t>
      </w:r>
      <w:proofErr w:type="spellEnd"/>
      <w:r>
        <w:t xml:space="preserve"> </w:t>
      </w:r>
      <w:proofErr w:type="spellStart"/>
      <w:r>
        <w:t>XMLSpy</w:t>
      </w:r>
      <w:proofErr w:type="spellEnd"/>
      <w:r>
        <w:t xml:space="preserve"> ». Ce logiciel est alors capable de reconnaitre quel schéma XSD est d’application et de s’y appuyer pour </w:t>
      </w:r>
      <w:r w:rsidR="00A6442C">
        <w:t>vérifier la structure du fichie</w:t>
      </w:r>
      <w:r>
        <w:t xml:space="preserve">r XML à valider. En cas d’erreur, il convient de faire les corrections nécessaires manuellement. Dans sa dernière version (05/11/2014), le fichier XML généré, qu’il soit </w:t>
      </w:r>
      <w:r w:rsidR="00A6442C">
        <w:t>complètement</w:t>
      </w:r>
      <w:r>
        <w:t xml:space="preserve"> rempli ou qu’il ne contienne que les éléments obligatoires, est systématiquement valide selon le schéma ISO 19115.</w:t>
      </w:r>
    </w:p>
    <w:p w:rsidR="000D456C" w:rsidRDefault="000D456C" w:rsidP="000D456C">
      <w:pPr>
        <w:pStyle w:val="Titre2"/>
      </w:pPr>
      <w:bookmarkStart w:id="14" w:name="_Toc402966376"/>
      <w:r>
        <w:t>Vérification de la conformité selon INSPIRE</w:t>
      </w:r>
      <w:bookmarkEnd w:id="14"/>
    </w:p>
    <w:p w:rsidR="00A6442C" w:rsidRDefault="00A6442C" w:rsidP="000D456C">
      <w:pPr>
        <w:pStyle w:val="Corpsdetexte"/>
        <w:spacing w:line="360" w:lineRule="auto"/>
        <w:jc w:val="both"/>
      </w:pPr>
      <w:ins w:id="15" w:author="Vincent Bombaerts" w:date="2014-11-28T13:24:00Z">
        <w:r>
          <w:t xml:space="preserve">La vérification de conformité </w:t>
        </w:r>
      </w:ins>
      <w:ins w:id="16" w:author="Vincent Bombaerts" w:date="2014-11-28T13:25:00Z">
        <w:r w:rsidR="001B52FF">
          <w:t>INSPIRE doit être effectuée pour les fiches relatives aux données qui sont dans le scope d'INSPIRE.</w:t>
        </w:r>
      </w:ins>
    </w:p>
    <w:p w:rsidR="000D456C" w:rsidRDefault="000D456C" w:rsidP="000D456C">
      <w:pPr>
        <w:pStyle w:val="Corpsdetexte"/>
        <w:spacing w:line="360" w:lineRule="auto"/>
        <w:jc w:val="both"/>
      </w:pPr>
      <w:r>
        <w:t>Avant de pouvoir vérifi</w:t>
      </w:r>
      <w:r w:rsidR="00A6442C">
        <w:t>er</w:t>
      </w:r>
      <w:r>
        <w:t xml:space="preserve"> la conformité selon INSPIRE, </w:t>
      </w:r>
      <w:commentRangeStart w:id="17"/>
      <w:r>
        <w:t xml:space="preserve">des adaptations manuelles du fichier XML sont obligatoires. </w:t>
      </w:r>
      <w:commentRangeEnd w:id="17"/>
      <w:r w:rsidR="00A6442C">
        <w:rPr>
          <w:rStyle w:val="Marquedecommentaire"/>
        </w:rPr>
        <w:commentReference w:id="17"/>
      </w:r>
      <w:r>
        <w:t>Ces modifications ont lieu dans un éditeur XML ou idéalement dans le logiciel « </w:t>
      </w:r>
      <w:proofErr w:type="spellStart"/>
      <w:r>
        <w:t>Altova</w:t>
      </w:r>
      <w:proofErr w:type="spellEnd"/>
      <w:r>
        <w:t xml:space="preserve"> </w:t>
      </w:r>
      <w:proofErr w:type="spellStart"/>
      <w:r>
        <w:t>XMLSpy</w:t>
      </w:r>
      <w:proofErr w:type="spellEnd"/>
      <w:r>
        <w:t xml:space="preserve"> ». </w:t>
      </w:r>
    </w:p>
    <w:p w:rsidR="000D456C" w:rsidRDefault="000D456C" w:rsidP="000D456C">
      <w:pPr>
        <w:pStyle w:val="Titre3"/>
      </w:pPr>
      <w:bookmarkStart w:id="18" w:name="_Toc402966377"/>
      <w:r>
        <w:t>Modification de l’entête du fichier</w:t>
      </w:r>
      <w:bookmarkEnd w:id="18"/>
    </w:p>
    <w:p w:rsidR="000D456C" w:rsidRDefault="000D456C" w:rsidP="000D456C">
      <w:pPr>
        <w:pStyle w:val="Corpsdetexte"/>
        <w:spacing w:line="360" w:lineRule="auto"/>
      </w:pPr>
      <w:r>
        <w:t xml:space="preserve">Pour des questions de facilité de manipulation, il est recommandé de remplacer toute l’entête de la manière suivante : </w:t>
      </w:r>
    </w:p>
    <w:p w:rsidR="000D456C" w:rsidRDefault="000D456C" w:rsidP="000D456C">
      <w:pPr>
        <w:pStyle w:val="Corpsdetexte"/>
        <w:numPr>
          <w:ilvl w:val="0"/>
          <w:numId w:val="30"/>
        </w:numPr>
        <w:spacing w:line="360" w:lineRule="auto"/>
      </w:pPr>
      <w:r>
        <w:t>Supprimer ce bloc</w:t>
      </w:r>
    </w:p>
    <w:p w:rsidR="000D456C" w:rsidRPr="000D456C" w:rsidRDefault="000D456C" w:rsidP="000D456C">
      <w:pPr>
        <w:pStyle w:val="Corpsdetexte"/>
        <w:spacing w:line="360" w:lineRule="auto"/>
      </w:pPr>
      <w:r w:rsidRPr="000D456C">
        <w:rPr>
          <w:rFonts w:ascii="Arial" w:hAnsi="Arial" w:cs="Arial"/>
          <w:color w:val="0000FF"/>
          <w:sz w:val="20"/>
          <w:highlight w:val="white"/>
          <w:lang w:eastAsia="nl-BE"/>
        </w:rPr>
        <w:t>&lt;</w:t>
      </w:r>
      <w:proofErr w:type="spellStart"/>
      <w:proofErr w:type="gramStart"/>
      <w:r w:rsidRPr="000D456C">
        <w:rPr>
          <w:rFonts w:ascii="Arial" w:hAnsi="Arial" w:cs="Arial"/>
          <w:color w:val="800000"/>
          <w:sz w:val="20"/>
          <w:highlight w:val="white"/>
          <w:lang w:eastAsia="nl-BE"/>
        </w:rPr>
        <w:t>rw</w:t>
      </w:r>
      <w:proofErr w:type="spellEnd"/>
      <w:r w:rsidRPr="000D456C">
        <w:rPr>
          <w:rFonts w:ascii="Arial" w:hAnsi="Arial" w:cs="Arial"/>
          <w:color w:val="800000"/>
          <w:sz w:val="20"/>
          <w:highlight w:val="white"/>
          <w:lang w:eastAsia="nl-BE"/>
        </w:rPr>
        <w:t>:</w:t>
      </w:r>
      <w:proofErr w:type="spellStart"/>
      <w:proofErr w:type="gramEnd"/>
      <w:r w:rsidRPr="000D456C">
        <w:rPr>
          <w:rFonts w:ascii="Arial" w:hAnsi="Arial" w:cs="Arial"/>
          <w:color w:val="800000"/>
          <w:sz w:val="20"/>
          <w:highlight w:val="white"/>
          <w:lang w:eastAsia="nl-BE"/>
        </w:rPr>
        <w:t>MD_Metadata</w:t>
      </w:r>
      <w:proofErr w:type="spellEnd"/>
      <w:r>
        <w:rPr>
          <w:rFonts w:ascii="Arial" w:hAnsi="Arial" w:cs="Arial"/>
          <w:color w:val="FF0000"/>
          <w:sz w:val="20"/>
          <w:highlight w:val="white"/>
          <w:lang w:eastAsia="nl-BE"/>
        </w:rPr>
        <w:t xml:space="preserve"> </w:t>
      </w:r>
      <w:proofErr w:type="spellStart"/>
      <w:r w:rsidRPr="000D456C">
        <w:rPr>
          <w:rFonts w:ascii="Arial" w:hAnsi="Arial" w:cs="Arial"/>
          <w:color w:val="FF0000"/>
          <w:sz w:val="20"/>
          <w:highlight w:val="white"/>
          <w:lang w:eastAsia="nl-BE"/>
        </w:rPr>
        <w:t>xmlns:rw</w:t>
      </w:r>
      <w:proofErr w:type="spellEnd"/>
      <w:r w:rsidRPr="000D456C">
        <w:rPr>
          <w:rFonts w:ascii="Arial" w:hAnsi="Arial" w:cs="Arial"/>
          <w:color w:val="0000FF"/>
          <w:sz w:val="20"/>
          <w:highlight w:val="white"/>
          <w:lang w:eastAsia="nl-BE"/>
        </w:rPr>
        <w:t>="</w:t>
      </w:r>
      <w:r w:rsidRPr="000D456C">
        <w:rPr>
          <w:rFonts w:ascii="Arial" w:hAnsi="Arial" w:cs="Arial"/>
          <w:color w:val="000000"/>
          <w:sz w:val="20"/>
          <w:highlight w:val="white"/>
          <w:lang w:eastAsia="nl-BE"/>
        </w:rPr>
        <w:t>http://metawal.wallonie.be/schemas/3.0</w:t>
      </w:r>
      <w:r w:rsidRPr="000D456C">
        <w:rPr>
          <w:rFonts w:ascii="Arial" w:hAnsi="Arial" w:cs="Arial"/>
          <w:color w:val="0000FF"/>
          <w:sz w:val="20"/>
          <w:highlight w:val="white"/>
          <w:lang w:eastAsia="nl-BE"/>
        </w:rPr>
        <w:t>"</w:t>
      </w:r>
      <w:r w:rsidRPr="000D456C">
        <w:rPr>
          <w:rFonts w:ascii="Arial" w:hAnsi="Arial" w:cs="Arial"/>
          <w:color w:val="FF0000"/>
          <w:sz w:val="20"/>
          <w:highlight w:val="white"/>
          <w:lang w:eastAsia="nl-BE"/>
        </w:rPr>
        <w:t xml:space="preserve"> </w:t>
      </w:r>
      <w:proofErr w:type="spellStart"/>
      <w:r w:rsidRPr="000D456C">
        <w:rPr>
          <w:rFonts w:ascii="Arial" w:hAnsi="Arial" w:cs="Arial"/>
          <w:color w:val="FF0000"/>
          <w:sz w:val="20"/>
          <w:highlight w:val="white"/>
          <w:lang w:eastAsia="nl-BE"/>
        </w:rPr>
        <w:t>xmlns:gmd</w:t>
      </w:r>
      <w:proofErr w:type="spellEnd"/>
      <w:r w:rsidRPr="000D456C">
        <w:rPr>
          <w:rFonts w:ascii="Arial" w:hAnsi="Arial" w:cs="Arial"/>
          <w:color w:val="0000FF"/>
          <w:sz w:val="20"/>
          <w:highlight w:val="white"/>
          <w:lang w:eastAsia="nl-BE"/>
        </w:rPr>
        <w:t>="</w:t>
      </w:r>
      <w:r w:rsidRPr="000D456C">
        <w:rPr>
          <w:rFonts w:ascii="Arial" w:hAnsi="Arial" w:cs="Arial"/>
          <w:color w:val="000000"/>
          <w:sz w:val="20"/>
          <w:highlight w:val="white"/>
          <w:lang w:eastAsia="nl-BE"/>
        </w:rPr>
        <w:t>http://www.isotc211.org/2005/gmd</w:t>
      </w:r>
      <w:r w:rsidRPr="000D456C">
        <w:rPr>
          <w:rFonts w:ascii="Arial" w:hAnsi="Arial" w:cs="Arial"/>
          <w:color w:val="0000FF"/>
          <w:sz w:val="20"/>
          <w:highlight w:val="white"/>
          <w:lang w:eastAsia="nl-BE"/>
        </w:rPr>
        <w:t>"</w:t>
      </w:r>
      <w:r w:rsidRPr="000D456C">
        <w:rPr>
          <w:rFonts w:ascii="Arial" w:hAnsi="Arial" w:cs="Arial"/>
          <w:color w:val="FF0000"/>
          <w:sz w:val="20"/>
          <w:highlight w:val="white"/>
          <w:lang w:eastAsia="nl-BE"/>
        </w:rPr>
        <w:t xml:space="preserve"> </w:t>
      </w:r>
      <w:proofErr w:type="spellStart"/>
      <w:r w:rsidRPr="000D456C">
        <w:rPr>
          <w:rFonts w:ascii="Arial" w:hAnsi="Arial" w:cs="Arial"/>
          <w:color w:val="FF0000"/>
          <w:sz w:val="20"/>
          <w:highlight w:val="white"/>
          <w:lang w:eastAsia="nl-BE"/>
        </w:rPr>
        <w:t>xmlns:gts</w:t>
      </w:r>
      <w:proofErr w:type="spellEnd"/>
      <w:r w:rsidRPr="000D456C">
        <w:rPr>
          <w:rFonts w:ascii="Arial" w:hAnsi="Arial" w:cs="Arial"/>
          <w:color w:val="0000FF"/>
          <w:sz w:val="20"/>
          <w:highlight w:val="white"/>
          <w:lang w:eastAsia="nl-BE"/>
        </w:rPr>
        <w:t>="</w:t>
      </w:r>
      <w:r w:rsidRPr="000D456C">
        <w:rPr>
          <w:rFonts w:ascii="Arial" w:hAnsi="Arial" w:cs="Arial"/>
          <w:color w:val="000000"/>
          <w:sz w:val="20"/>
          <w:highlight w:val="white"/>
          <w:lang w:eastAsia="nl-BE"/>
        </w:rPr>
        <w:t>http://www.isotc211.org/2005/gts</w:t>
      </w:r>
      <w:r w:rsidRPr="000D456C">
        <w:rPr>
          <w:rFonts w:ascii="Arial" w:hAnsi="Arial" w:cs="Arial"/>
          <w:color w:val="0000FF"/>
          <w:sz w:val="20"/>
          <w:highlight w:val="white"/>
          <w:lang w:eastAsia="nl-BE"/>
        </w:rPr>
        <w:t>"</w:t>
      </w:r>
      <w:r w:rsidRPr="000D456C">
        <w:rPr>
          <w:rFonts w:ascii="Arial" w:hAnsi="Arial" w:cs="Arial"/>
          <w:color w:val="FF0000"/>
          <w:sz w:val="20"/>
          <w:highlight w:val="white"/>
          <w:lang w:eastAsia="nl-BE"/>
        </w:rPr>
        <w:t xml:space="preserve"> </w:t>
      </w:r>
      <w:proofErr w:type="spellStart"/>
      <w:r w:rsidRPr="000D456C">
        <w:rPr>
          <w:rFonts w:ascii="Arial" w:hAnsi="Arial" w:cs="Arial"/>
          <w:color w:val="FF0000"/>
          <w:sz w:val="20"/>
          <w:highlight w:val="white"/>
          <w:lang w:eastAsia="nl-BE"/>
        </w:rPr>
        <w:t>xmlns:gco</w:t>
      </w:r>
      <w:proofErr w:type="spellEnd"/>
      <w:r w:rsidRPr="000D456C">
        <w:rPr>
          <w:rFonts w:ascii="Arial" w:hAnsi="Arial" w:cs="Arial"/>
          <w:color w:val="0000FF"/>
          <w:sz w:val="20"/>
          <w:highlight w:val="white"/>
          <w:lang w:eastAsia="nl-BE"/>
        </w:rPr>
        <w:t>="</w:t>
      </w:r>
      <w:r w:rsidRPr="000D456C">
        <w:rPr>
          <w:rFonts w:ascii="Arial" w:hAnsi="Arial" w:cs="Arial"/>
          <w:color w:val="000000"/>
          <w:sz w:val="20"/>
          <w:highlight w:val="white"/>
          <w:lang w:eastAsia="nl-BE"/>
        </w:rPr>
        <w:t>http://www.isotc211.org/2005/gco</w:t>
      </w:r>
      <w:r w:rsidRPr="000D456C">
        <w:rPr>
          <w:rFonts w:ascii="Arial" w:hAnsi="Arial" w:cs="Arial"/>
          <w:color w:val="0000FF"/>
          <w:sz w:val="20"/>
          <w:highlight w:val="white"/>
          <w:lang w:eastAsia="nl-BE"/>
        </w:rPr>
        <w:t>"</w:t>
      </w:r>
      <w:r w:rsidRPr="000D456C">
        <w:rPr>
          <w:rFonts w:ascii="Arial" w:hAnsi="Arial" w:cs="Arial"/>
          <w:color w:val="FF0000"/>
          <w:sz w:val="20"/>
          <w:highlight w:val="white"/>
          <w:lang w:eastAsia="nl-BE"/>
        </w:rPr>
        <w:t xml:space="preserve"> </w:t>
      </w:r>
      <w:proofErr w:type="spellStart"/>
      <w:r w:rsidRPr="000D456C">
        <w:rPr>
          <w:rFonts w:ascii="Arial" w:hAnsi="Arial" w:cs="Arial"/>
          <w:color w:val="FF0000"/>
          <w:sz w:val="20"/>
          <w:highlight w:val="white"/>
          <w:lang w:eastAsia="nl-BE"/>
        </w:rPr>
        <w:t>xmlns:gml</w:t>
      </w:r>
      <w:proofErr w:type="spellEnd"/>
      <w:r w:rsidRPr="000D456C">
        <w:rPr>
          <w:rFonts w:ascii="Arial" w:hAnsi="Arial" w:cs="Arial"/>
          <w:color w:val="0000FF"/>
          <w:sz w:val="20"/>
          <w:highlight w:val="white"/>
          <w:lang w:eastAsia="nl-BE"/>
        </w:rPr>
        <w:t>="</w:t>
      </w:r>
      <w:r w:rsidRPr="000D456C">
        <w:rPr>
          <w:rFonts w:ascii="Arial" w:hAnsi="Arial" w:cs="Arial"/>
          <w:color w:val="000000"/>
          <w:sz w:val="20"/>
          <w:highlight w:val="white"/>
          <w:lang w:eastAsia="nl-BE"/>
        </w:rPr>
        <w:t>http://www.opengis.net/gml</w:t>
      </w:r>
      <w:r w:rsidRPr="000D456C">
        <w:rPr>
          <w:rFonts w:ascii="Arial" w:hAnsi="Arial" w:cs="Arial"/>
          <w:color w:val="0000FF"/>
          <w:sz w:val="20"/>
          <w:highlight w:val="white"/>
          <w:lang w:eastAsia="nl-BE"/>
        </w:rPr>
        <w:t>"</w:t>
      </w:r>
      <w:r w:rsidRPr="000D456C">
        <w:rPr>
          <w:rFonts w:ascii="Arial" w:hAnsi="Arial" w:cs="Arial"/>
          <w:color w:val="FF0000"/>
          <w:sz w:val="20"/>
          <w:highlight w:val="white"/>
          <w:lang w:eastAsia="nl-BE"/>
        </w:rPr>
        <w:t xml:space="preserve"> </w:t>
      </w:r>
      <w:proofErr w:type="spellStart"/>
      <w:r w:rsidRPr="000D456C">
        <w:rPr>
          <w:rFonts w:ascii="Arial" w:hAnsi="Arial" w:cs="Arial"/>
          <w:color w:val="FF0000"/>
          <w:sz w:val="20"/>
          <w:highlight w:val="white"/>
          <w:lang w:eastAsia="nl-BE"/>
        </w:rPr>
        <w:t>xmlns:geonet</w:t>
      </w:r>
      <w:proofErr w:type="spellEnd"/>
      <w:r w:rsidRPr="000D456C">
        <w:rPr>
          <w:rFonts w:ascii="Arial" w:hAnsi="Arial" w:cs="Arial"/>
          <w:color w:val="0000FF"/>
          <w:sz w:val="20"/>
          <w:highlight w:val="white"/>
          <w:lang w:eastAsia="nl-BE"/>
        </w:rPr>
        <w:t>="</w:t>
      </w:r>
      <w:r w:rsidRPr="000D456C">
        <w:rPr>
          <w:rFonts w:ascii="Arial" w:hAnsi="Arial" w:cs="Arial"/>
          <w:color w:val="000000"/>
          <w:sz w:val="20"/>
          <w:highlight w:val="white"/>
          <w:lang w:eastAsia="nl-BE"/>
        </w:rPr>
        <w:t>http://www.fao.org/geonetwork</w:t>
      </w:r>
      <w:r w:rsidRPr="000D456C">
        <w:rPr>
          <w:rFonts w:ascii="Arial" w:hAnsi="Arial" w:cs="Arial"/>
          <w:color w:val="0000FF"/>
          <w:sz w:val="20"/>
          <w:highlight w:val="white"/>
          <w:lang w:eastAsia="nl-BE"/>
        </w:rPr>
        <w:t>"</w:t>
      </w:r>
      <w:r w:rsidRPr="000D456C">
        <w:rPr>
          <w:rFonts w:ascii="Arial" w:hAnsi="Arial" w:cs="Arial"/>
          <w:color w:val="FF0000"/>
          <w:sz w:val="20"/>
          <w:highlight w:val="white"/>
          <w:lang w:eastAsia="nl-BE"/>
        </w:rPr>
        <w:t xml:space="preserve"> </w:t>
      </w:r>
      <w:proofErr w:type="spellStart"/>
      <w:r w:rsidRPr="000D456C">
        <w:rPr>
          <w:rFonts w:ascii="Arial" w:hAnsi="Arial" w:cs="Arial"/>
          <w:color w:val="FF0000"/>
          <w:sz w:val="20"/>
          <w:highlight w:val="white"/>
          <w:lang w:eastAsia="nl-BE"/>
        </w:rPr>
        <w:t>xmlns:xsi</w:t>
      </w:r>
      <w:proofErr w:type="spellEnd"/>
      <w:r w:rsidRPr="000D456C">
        <w:rPr>
          <w:rFonts w:ascii="Arial" w:hAnsi="Arial" w:cs="Arial"/>
          <w:color w:val="0000FF"/>
          <w:sz w:val="20"/>
          <w:highlight w:val="white"/>
          <w:lang w:eastAsia="nl-BE"/>
        </w:rPr>
        <w:t>="</w:t>
      </w:r>
      <w:r w:rsidRPr="000D456C">
        <w:rPr>
          <w:rFonts w:ascii="Arial" w:hAnsi="Arial" w:cs="Arial"/>
          <w:color w:val="000000"/>
          <w:sz w:val="20"/>
          <w:highlight w:val="white"/>
          <w:lang w:eastAsia="nl-BE"/>
        </w:rPr>
        <w:t>http://www.w3.org/2001/XMLSchema-instance</w:t>
      </w:r>
      <w:r w:rsidRPr="000D456C">
        <w:rPr>
          <w:rFonts w:ascii="Arial" w:hAnsi="Arial" w:cs="Arial"/>
          <w:color w:val="0000FF"/>
          <w:sz w:val="20"/>
          <w:highlight w:val="white"/>
          <w:lang w:eastAsia="nl-BE"/>
        </w:rPr>
        <w:t>"</w:t>
      </w:r>
      <w:r w:rsidRPr="000D456C">
        <w:rPr>
          <w:rFonts w:ascii="Arial" w:hAnsi="Arial" w:cs="Arial"/>
          <w:color w:val="FF0000"/>
          <w:sz w:val="20"/>
          <w:highlight w:val="white"/>
          <w:lang w:eastAsia="nl-BE"/>
        </w:rPr>
        <w:t xml:space="preserve"> </w:t>
      </w:r>
      <w:proofErr w:type="spellStart"/>
      <w:r w:rsidRPr="000D456C">
        <w:rPr>
          <w:rFonts w:ascii="Arial" w:hAnsi="Arial" w:cs="Arial"/>
          <w:color w:val="FF0000"/>
          <w:sz w:val="20"/>
          <w:highlight w:val="white"/>
          <w:lang w:eastAsia="nl-BE"/>
        </w:rPr>
        <w:t>gco:isoType</w:t>
      </w:r>
      <w:proofErr w:type="spellEnd"/>
      <w:r w:rsidRPr="000D456C">
        <w:rPr>
          <w:rFonts w:ascii="Arial" w:hAnsi="Arial" w:cs="Arial"/>
          <w:color w:val="0000FF"/>
          <w:sz w:val="20"/>
          <w:highlight w:val="white"/>
          <w:lang w:eastAsia="nl-BE"/>
        </w:rPr>
        <w:t>="</w:t>
      </w:r>
      <w:proofErr w:type="spellStart"/>
      <w:r w:rsidRPr="000D456C">
        <w:rPr>
          <w:rFonts w:ascii="Arial" w:hAnsi="Arial" w:cs="Arial"/>
          <w:color w:val="000000"/>
          <w:sz w:val="20"/>
          <w:highlight w:val="white"/>
          <w:lang w:eastAsia="nl-BE"/>
        </w:rPr>
        <w:t>gmd</w:t>
      </w:r>
      <w:proofErr w:type="spellEnd"/>
      <w:r w:rsidRPr="000D456C">
        <w:rPr>
          <w:rFonts w:ascii="Arial" w:hAnsi="Arial" w:cs="Arial"/>
          <w:color w:val="000000"/>
          <w:sz w:val="20"/>
          <w:highlight w:val="white"/>
          <w:lang w:eastAsia="nl-BE"/>
        </w:rPr>
        <w:t>:</w:t>
      </w:r>
      <w:proofErr w:type="spellStart"/>
      <w:r w:rsidRPr="000D456C">
        <w:rPr>
          <w:rFonts w:ascii="Arial" w:hAnsi="Arial" w:cs="Arial"/>
          <w:color w:val="000000"/>
          <w:sz w:val="20"/>
          <w:highlight w:val="white"/>
          <w:lang w:eastAsia="nl-BE"/>
        </w:rPr>
        <w:t>MD_Metadata</w:t>
      </w:r>
      <w:proofErr w:type="spellEnd"/>
      <w:r w:rsidRPr="000D456C">
        <w:rPr>
          <w:rFonts w:ascii="Arial" w:hAnsi="Arial" w:cs="Arial"/>
          <w:color w:val="0000FF"/>
          <w:sz w:val="20"/>
          <w:highlight w:val="white"/>
          <w:lang w:eastAsia="nl-BE"/>
        </w:rPr>
        <w:t>"</w:t>
      </w:r>
      <w:r w:rsidRPr="000D456C">
        <w:rPr>
          <w:rFonts w:ascii="Arial" w:hAnsi="Arial" w:cs="Arial"/>
          <w:color w:val="FF0000"/>
          <w:sz w:val="20"/>
          <w:highlight w:val="white"/>
          <w:lang w:eastAsia="nl-BE"/>
        </w:rPr>
        <w:t xml:space="preserve"> </w:t>
      </w:r>
      <w:proofErr w:type="spellStart"/>
      <w:r w:rsidRPr="000D456C">
        <w:rPr>
          <w:rFonts w:ascii="Arial" w:hAnsi="Arial" w:cs="Arial"/>
          <w:color w:val="FF0000"/>
          <w:sz w:val="20"/>
          <w:highlight w:val="white"/>
          <w:lang w:eastAsia="nl-BE"/>
        </w:rPr>
        <w:t>xsi:schemaLocation</w:t>
      </w:r>
      <w:proofErr w:type="spellEnd"/>
      <w:r w:rsidRPr="000D456C">
        <w:rPr>
          <w:rFonts w:ascii="Arial" w:hAnsi="Arial" w:cs="Arial"/>
          <w:color w:val="0000FF"/>
          <w:sz w:val="20"/>
          <w:highlight w:val="white"/>
          <w:lang w:eastAsia="nl-BE"/>
        </w:rPr>
        <w:t>="</w:t>
      </w:r>
      <w:r w:rsidRPr="000D456C">
        <w:rPr>
          <w:rFonts w:ascii="Arial" w:hAnsi="Arial" w:cs="Arial"/>
          <w:color w:val="000000"/>
          <w:sz w:val="20"/>
          <w:highlight w:val="white"/>
          <w:lang w:eastAsia="nl-BE"/>
        </w:rPr>
        <w:t>http://metawal.wallonie.be/schemas/3.0 file:///H:/gimb14/c/c130606/data/schemas/rwschema.xsd</w:t>
      </w:r>
      <w:r w:rsidRPr="000D456C">
        <w:rPr>
          <w:rFonts w:ascii="Arial" w:hAnsi="Arial" w:cs="Arial"/>
          <w:color w:val="0000FF"/>
          <w:sz w:val="20"/>
          <w:highlight w:val="white"/>
          <w:lang w:eastAsia="nl-BE"/>
        </w:rPr>
        <w:t>"&gt;</w:t>
      </w:r>
    </w:p>
    <w:p w:rsidR="000D456C" w:rsidRDefault="000D456C" w:rsidP="000D456C">
      <w:pPr>
        <w:pStyle w:val="Corpsdetexte"/>
        <w:numPr>
          <w:ilvl w:val="0"/>
          <w:numId w:val="30"/>
        </w:numPr>
        <w:spacing w:line="360" w:lineRule="auto"/>
        <w:jc w:val="both"/>
      </w:pPr>
      <w:r>
        <w:t>Le remplacer par</w:t>
      </w:r>
    </w:p>
    <w:p w:rsidR="000D456C" w:rsidRPr="000D456C" w:rsidRDefault="000D456C" w:rsidP="000D456C">
      <w:pPr>
        <w:pStyle w:val="Corpsdetexte"/>
        <w:spacing w:line="360" w:lineRule="auto"/>
        <w:rPr>
          <w:lang w:val="nl-BE"/>
        </w:rPr>
      </w:pPr>
      <w:r w:rsidRPr="000D456C">
        <w:rPr>
          <w:rFonts w:ascii="Arial" w:hAnsi="Arial" w:cs="Arial"/>
          <w:color w:val="0000FF"/>
          <w:sz w:val="20"/>
          <w:highlight w:val="white"/>
          <w:lang w:val="nl-BE" w:eastAsia="nl-BE"/>
        </w:rPr>
        <w:t>&lt;</w:t>
      </w:r>
      <w:proofErr w:type="spellStart"/>
      <w:r w:rsidRPr="000D456C">
        <w:rPr>
          <w:rFonts w:ascii="Arial" w:hAnsi="Arial" w:cs="Arial"/>
          <w:color w:val="800000"/>
          <w:sz w:val="20"/>
          <w:highlight w:val="white"/>
          <w:lang w:val="nl-BE" w:eastAsia="nl-BE"/>
        </w:rPr>
        <w:t>gmd</w:t>
      </w:r>
      <w:proofErr w:type="spellEnd"/>
      <w:r w:rsidRPr="000D456C">
        <w:rPr>
          <w:rFonts w:ascii="Arial" w:hAnsi="Arial" w:cs="Arial"/>
          <w:color w:val="800000"/>
          <w:sz w:val="20"/>
          <w:highlight w:val="white"/>
          <w:lang w:val="nl-BE" w:eastAsia="nl-BE"/>
        </w:rPr>
        <w:t>:MD_Metadata</w:t>
      </w:r>
      <w:r w:rsidRPr="000D456C">
        <w:rPr>
          <w:rFonts w:ascii="Arial" w:hAnsi="Arial" w:cs="Arial"/>
          <w:color w:val="FF0000"/>
          <w:sz w:val="20"/>
          <w:highlight w:val="white"/>
          <w:lang w:val="nl-BE" w:eastAsia="nl-BE"/>
        </w:rPr>
        <w:t xml:space="preserve"> </w:t>
      </w:r>
      <w:proofErr w:type="spellStart"/>
      <w:r w:rsidRPr="000D456C">
        <w:rPr>
          <w:rFonts w:ascii="Arial" w:hAnsi="Arial" w:cs="Arial"/>
          <w:color w:val="FF0000"/>
          <w:sz w:val="20"/>
          <w:highlight w:val="white"/>
          <w:lang w:val="nl-BE" w:eastAsia="nl-BE"/>
        </w:rPr>
        <w:t>xmlns</w:t>
      </w:r>
      <w:proofErr w:type="spellEnd"/>
      <w:r w:rsidRPr="000D456C">
        <w:rPr>
          <w:rFonts w:ascii="Arial" w:hAnsi="Arial" w:cs="Arial"/>
          <w:color w:val="FF0000"/>
          <w:sz w:val="20"/>
          <w:highlight w:val="white"/>
          <w:lang w:val="nl-BE" w:eastAsia="nl-BE"/>
        </w:rPr>
        <w:t>:</w:t>
      </w:r>
      <w:proofErr w:type="spellStart"/>
      <w:r w:rsidRPr="000D456C">
        <w:rPr>
          <w:rFonts w:ascii="Arial" w:hAnsi="Arial" w:cs="Arial"/>
          <w:color w:val="FF0000"/>
          <w:sz w:val="20"/>
          <w:highlight w:val="white"/>
          <w:lang w:val="nl-BE" w:eastAsia="nl-BE"/>
        </w:rPr>
        <w:t>gmd</w:t>
      </w:r>
      <w:proofErr w:type="spellEnd"/>
      <w:r w:rsidRPr="000D456C">
        <w:rPr>
          <w:rFonts w:ascii="Arial" w:hAnsi="Arial" w:cs="Arial"/>
          <w:color w:val="0000FF"/>
          <w:sz w:val="20"/>
          <w:highlight w:val="white"/>
          <w:lang w:val="nl-BE" w:eastAsia="nl-BE"/>
        </w:rPr>
        <w:t>="</w:t>
      </w:r>
      <w:r w:rsidRPr="000D456C">
        <w:rPr>
          <w:rFonts w:ascii="Arial" w:hAnsi="Arial" w:cs="Arial"/>
          <w:color w:val="000000"/>
          <w:sz w:val="20"/>
          <w:highlight w:val="white"/>
          <w:lang w:val="nl-BE" w:eastAsia="nl-BE"/>
        </w:rPr>
        <w:t>http://www.isotc211.org/2005/</w:t>
      </w:r>
      <w:proofErr w:type="spellStart"/>
      <w:r w:rsidRPr="000D456C">
        <w:rPr>
          <w:rFonts w:ascii="Arial" w:hAnsi="Arial" w:cs="Arial"/>
          <w:color w:val="000000"/>
          <w:sz w:val="20"/>
          <w:highlight w:val="white"/>
          <w:lang w:val="nl-BE" w:eastAsia="nl-BE"/>
        </w:rPr>
        <w:t>gmd</w:t>
      </w:r>
      <w:proofErr w:type="spellEnd"/>
      <w:r w:rsidRPr="000D456C">
        <w:rPr>
          <w:rFonts w:ascii="Arial" w:hAnsi="Arial" w:cs="Arial"/>
          <w:color w:val="0000FF"/>
          <w:sz w:val="20"/>
          <w:highlight w:val="white"/>
          <w:lang w:val="nl-BE" w:eastAsia="nl-BE"/>
        </w:rPr>
        <w:t>"</w:t>
      </w:r>
      <w:r w:rsidRPr="000D456C">
        <w:rPr>
          <w:rFonts w:ascii="Arial" w:hAnsi="Arial" w:cs="Arial"/>
          <w:color w:val="FF0000"/>
          <w:sz w:val="20"/>
          <w:highlight w:val="white"/>
          <w:lang w:val="nl-BE" w:eastAsia="nl-BE"/>
        </w:rPr>
        <w:t xml:space="preserve"> </w:t>
      </w:r>
      <w:proofErr w:type="spellStart"/>
      <w:r w:rsidRPr="000D456C">
        <w:rPr>
          <w:rFonts w:ascii="Arial" w:hAnsi="Arial" w:cs="Arial"/>
          <w:color w:val="FF0000"/>
          <w:sz w:val="20"/>
          <w:highlight w:val="white"/>
          <w:lang w:val="nl-BE" w:eastAsia="nl-BE"/>
        </w:rPr>
        <w:t>xmlns</w:t>
      </w:r>
      <w:proofErr w:type="spellEnd"/>
      <w:r w:rsidRPr="000D456C">
        <w:rPr>
          <w:rFonts w:ascii="Arial" w:hAnsi="Arial" w:cs="Arial"/>
          <w:color w:val="FF0000"/>
          <w:sz w:val="20"/>
          <w:highlight w:val="white"/>
          <w:lang w:val="nl-BE" w:eastAsia="nl-BE"/>
        </w:rPr>
        <w:t>:</w:t>
      </w:r>
      <w:proofErr w:type="spellStart"/>
      <w:r w:rsidRPr="000D456C">
        <w:rPr>
          <w:rFonts w:ascii="Arial" w:hAnsi="Arial" w:cs="Arial"/>
          <w:color w:val="FF0000"/>
          <w:sz w:val="20"/>
          <w:highlight w:val="white"/>
          <w:lang w:val="nl-BE" w:eastAsia="nl-BE"/>
        </w:rPr>
        <w:t>gts</w:t>
      </w:r>
      <w:proofErr w:type="spellEnd"/>
      <w:r w:rsidRPr="000D456C">
        <w:rPr>
          <w:rFonts w:ascii="Arial" w:hAnsi="Arial" w:cs="Arial"/>
          <w:color w:val="0000FF"/>
          <w:sz w:val="20"/>
          <w:highlight w:val="white"/>
          <w:lang w:val="nl-BE" w:eastAsia="nl-BE"/>
        </w:rPr>
        <w:t>="</w:t>
      </w:r>
      <w:r w:rsidRPr="000D456C">
        <w:rPr>
          <w:rFonts w:ascii="Arial" w:hAnsi="Arial" w:cs="Arial"/>
          <w:color w:val="000000"/>
          <w:sz w:val="20"/>
          <w:highlight w:val="white"/>
          <w:lang w:val="nl-BE" w:eastAsia="nl-BE"/>
        </w:rPr>
        <w:t>http://www.isotc211.org/2005/</w:t>
      </w:r>
      <w:proofErr w:type="spellStart"/>
      <w:r w:rsidRPr="000D456C">
        <w:rPr>
          <w:rFonts w:ascii="Arial" w:hAnsi="Arial" w:cs="Arial"/>
          <w:color w:val="000000"/>
          <w:sz w:val="20"/>
          <w:highlight w:val="white"/>
          <w:lang w:val="nl-BE" w:eastAsia="nl-BE"/>
        </w:rPr>
        <w:t>gts</w:t>
      </w:r>
      <w:proofErr w:type="spellEnd"/>
      <w:r w:rsidRPr="000D456C">
        <w:rPr>
          <w:rFonts w:ascii="Arial" w:hAnsi="Arial" w:cs="Arial"/>
          <w:color w:val="0000FF"/>
          <w:sz w:val="20"/>
          <w:highlight w:val="white"/>
          <w:lang w:val="nl-BE" w:eastAsia="nl-BE"/>
        </w:rPr>
        <w:t>"</w:t>
      </w:r>
      <w:r w:rsidRPr="000D456C">
        <w:rPr>
          <w:rFonts w:ascii="Arial" w:hAnsi="Arial" w:cs="Arial"/>
          <w:color w:val="FF0000"/>
          <w:sz w:val="20"/>
          <w:highlight w:val="white"/>
          <w:lang w:val="nl-BE" w:eastAsia="nl-BE"/>
        </w:rPr>
        <w:t xml:space="preserve"> </w:t>
      </w:r>
      <w:proofErr w:type="spellStart"/>
      <w:r w:rsidRPr="000D456C">
        <w:rPr>
          <w:rFonts w:ascii="Arial" w:hAnsi="Arial" w:cs="Arial"/>
          <w:color w:val="FF0000"/>
          <w:sz w:val="20"/>
          <w:highlight w:val="white"/>
          <w:lang w:val="nl-BE" w:eastAsia="nl-BE"/>
        </w:rPr>
        <w:t>xmlns</w:t>
      </w:r>
      <w:proofErr w:type="spellEnd"/>
      <w:r w:rsidRPr="000D456C">
        <w:rPr>
          <w:rFonts w:ascii="Arial" w:hAnsi="Arial" w:cs="Arial"/>
          <w:color w:val="FF0000"/>
          <w:sz w:val="20"/>
          <w:highlight w:val="white"/>
          <w:lang w:val="nl-BE" w:eastAsia="nl-BE"/>
        </w:rPr>
        <w:t>:</w:t>
      </w:r>
      <w:proofErr w:type="spellStart"/>
      <w:r w:rsidRPr="000D456C">
        <w:rPr>
          <w:rFonts w:ascii="Arial" w:hAnsi="Arial" w:cs="Arial"/>
          <w:color w:val="FF0000"/>
          <w:sz w:val="20"/>
          <w:highlight w:val="white"/>
          <w:lang w:val="nl-BE" w:eastAsia="nl-BE"/>
        </w:rPr>
        <w:t>gco</w:t>
      </w:r>
      <w:proofErr w:type="spellEnd"/>
      <w:r w:rsidRPr="000D456C">
        <w:rPr>
          <w:rFonts w:ascii="Arial" w:hAnsi="Arial" w:cs="Arial"/>
          <w:color w:val="0000FF"/>
          <w:sz w:val="20"/>
          <w:highlight w:val="white"/>
          <w:lang w:val="nl-BE" w:eastAsia="nl-BE"/>
        </w:rPr>
        <w:t>="</w:t>
      </w:r>
      <w:r w:rsidRPr="000D456C">
        <w:rPr>
          <w:rFonts w:ascii="Arial" w:hAnsi="Arial" w:cs="Arial"/>
          <w:color w:val="000000"/>
          <w:sz w:val="20"/>
          <w:highlight w:val="white"/>
          <w:lang w:val="nl-BE" w:eastAsia="nl-BE"/>
        </w:rPr>
        <w:t>http://www.isotc211.org/2005/</w:t>
      </w:r>
      <w:proofErr w:type="spellStart"/>
      <w:r w:rsidRPr="000D456C">
        <w:rPr>
          <w:rFonts w:ascii="Arial" w:hAnsi="Arial" w:cs="Arial"/>
          <w:color w:val="000000"/>
          <w:sz w:val="20"/>
          <w:highlight w:val="white"/>
          <w:lang w:val="nl-BE" w:eastAsia="nl-BE"/>
        </w:rPr>
        <w:t>gco</w:t>
      </w:r>
      <w:proofErr w:type="spellEnd"/>
      <w:r w:rsidRPr="000D456C">
        <w:rPr>
          <w:rFonts w:ascii="Arial" w:hAnsi="Arial" w:cs="Arial"/>
          <w:color w:val="0000FF"/>
          <w:sz w:val="20"/>
          <w:highlight w:val="white"/>
          <w:lang w:val="nl-BE" w:eastAsia="nl-BE"/>
        </w:rPr>
        <w:t>"</w:t>
      </w:r>
      <w:r w:rsidRPr="000D456C">
        <w:rPr>
          <w:rFonts w:ascii="Arial" w:hAnsi="Arial" w:cs="Arial"/>
          <w:color w:val="FF0000"/>
          <w:sz w:val="20"/>
          <w:highlight w:val="white"/>
          <w:lang w:val="nl-BE" w:eastAsia="nl-BE"/>
        </w:rPr>
        <w:t xml:space="preserve"> </w:t>
      </w:r>
      <w:proofErr w:type="spellStart"/>
      <w:r w:rsidRPr="000D456C">
        <w:rPr>
          <w:rFonts w:ascii="Arial" w:hAnsi="Arial" w:cs="Arial"/>
          <w:color w:val="FF0000"/>
          <w:sz w:val="20"/>
          <w:highlight w:val="white"/>
          <w:lang w:val="nl-BE" w:eastAsia="nl-BE"/>
        </w:rPr>
        <w:t>xmlns</w:t>
      </w:r>
      <w:proofErr w:type="spellEnd"/>
      <w:r w:rsidRPr="000D456C">
        <w:rPr>
          <w:rFonts w:ascii="Arial" w:hAnsi="Arial" w:cs="Arial"/>
          <w:color w:val="FF0000"/>
          <w:sz w:val="20"/>
          <w:highlight w:val="white"/>
          <w:lang w:val="nl-BE" w:eastAsia="nl-BE"/>
        </w:rPr>
        <w:t>:</w:t>
      </w:r>
      <w:proofErr w:type="spellStart"/>
      <w:r w:rsidRPr="000D456C">
        <w:rPr>
          <w:rFonts w:ascii="Arial" w:hAnsi="Arial" w:cs="Arial"/>
          <w:color w:val="FF0000"/>
          <w:sz w:val="20"/>
          <w:highlight w:val="white"/>
          <w:lang w:val="nl-BE" w:eastAsia="nl-BE"/>
        </w:rPr>
        <w:t>gml</w:t>
      </w:r>
      <w:proofErr w:type="spellEnd"/>
      <w:r w:rsidRPr="000D456C">
        <w:rPr>
          <w:rFonts w:ascii="Arial" w:hAnsi="Arial" w:cs="Arial"/>
          <w:color w:val="0000FF"/>
          <w:sz w:val="20"/>
          <w:highlight w:val="white"/>
          <w:lang w:val="nl-BE" w:eastAsia="nl-BE"/>
        </w:rPr>
        <w:t>="</w:t>
      </w:r>
      <w:r w:rsidRPr="000D456C">
        <w:rPr>
          <w:rFonts w:ascii="Arial" w:hAnsi="Arial" w:cs="Arial"/>
          <w:color w:val="000000"/>
          <w:sz w:val="20"/>
          <w:highlight w:val="white"/>
          <w:lang w:val="nl-BE" w:eastAsia="nl-BE"/>
        </w:rPr>
        <w:t>http://www.</w:t>
      </w:r>
      <w:proofErr w:type="gramStart"/>
      <w:r w:rsidRPr="000D456C">
        <w:rPr>
          <w:rFonts w:ascii="Arial" w:hAnsi="Arial" w:cs="Arial"/>
          <w:color w:val="000000"/>
          <w:sz w:val="20"/>
          <w:highlight w:val="white"/>
          <w:lang w:val="nl-BE" w:eastAsia="nl-BE"/>
        </w:rPr>
        <w:t>opengis</w:t>
      </w:r>
      <w:proofErr w:type="gramEnd"/>
      <w:r w:rsidRPr="000D456C">
        <w:rPr>
          <w:rFonts w:ascii="Arial" w:hAnsi="Arial" w:cs="Arial"/>
          <w:color w:val="000000"/>
          <w:sz w:val="20"/>
          <w:highlight w:val="white"/>
          <w:lang w:val="nl-BE" w:eastAsia="nl-BE"/>
        </w:rPr>
        <w:t>.net/gml</w:t>
      </w:r>
      <w:r w:rsidRPr="000D456C">
        <w:rPr>
          <w:rFonts w:ascii="Arial" w:hAnsi="Arial" w:cs="Arial"/>
          <w:color w:val="0000FF"/>
          <w:sz w:val="20"/>
          <w:highlight w:val="white"/>
          <w:lang w:val="nl-BE" w:eastAsia="nl-BE"/>
        </w:rPr>
        <w:t>"</w:t>
      </w:r>
      <w:r w:rsidRPr="000D456C">
        <w:rPr>
          <w:rFonts w:ascii="Arial" w:hAnsi="Arial" w:cs="Arial"/>
          <w:color w:val="FF0000"/>
          <w:sz w:val="20"/>
          <w:highlight w:val="white"/>
          <w:lang w:val="nl-BE" w:eastAsia="nl-BE"/>
        </w:rPr>
        <w:t xml:space="preserve"> </w:t>
      </w:r>
      <w:proofErr w:type="spellStart"/>
      <w:r w:rsidRPr="000D456C">
        <w:rPr>
          <w:rFonts w:ascii="Arial" w:hAnsi="Arial" w:cs="Arial"/>
          <w:color w:val="FF0000"/>
          <w:sz w:val="20"/>
          <w:highlight w:val="white"/>
          <w:lang w:val="nl-BE" w:eastAsia="nl-BE"/>
        </w:rPr>
        <w:t>xmlns</w:t>
      </w:r>
      <w:proofErr w:type="spellEnd"/>
      <w:r w:rsidRPr="000D456C">
        <w:rPr>
          <w:rFonts w:ascii="Arial" w:hAnsi="Arial" w:cs="Arial"/>
          <w:color w:val="FF0000"/>
          <w:sz w:val="20"/>
          <w:highlight w:val="white"/>
          <w:lang w:val="nl-BE" w:eastAsia="nl-BE"/>
        </w:rPr>
        <w:t>:</w:t>
      </w:r>
      <w:proofErr w:type="spellStart"/>
      <w:r w:rsidRPr="000D456C">
        <w:rPr>
          <w:rFonts w:ascii="Arial" w:hAnsi="Arial" w:cs="Arial"/>
          <w:color w:val="FF0000"/>
          <w:sz w:val="20"/>
          <w:highlight w:val="white"/>
          <w:lang w:val="nl-BE" w:eastAsia="nl-BE"/>
        </w:rPr>
        <w:t>geonet</w:t>
      </w:r>
      <w:proofErr w:type="spellEnd"/>
      <w:r w:rsidRPr="000D456C">
        <w:rPr>
          <w:rFonts w:ascii="Arial" w:hAnsi="Arial" w:cs="Arial"/>
          <w:color w:val="0000FF"/>
          <w:sz w:val="20"/>
          <w:highlight w:val="white"/>
          <w:lang w:val="nl-BE" w:eastAsia="nl-BE"/>
        </w:rPr>
        <w:t>="</w:t>
      </w:r>
      <w:r w:rsidRPr="000D456C">
        <w:rPr>
          <w:rFonts w:ascii="Arial" w:hAnsi="Arial" w:cs="Arial"/>
          <w:color w:val="000000"/>
          <w:sz w:val="20"/>
          <w:highlight w:val="white"/>
          <w:lang w:val="nl-BE" w:eastAsia="nl-BE"/>
        </w:rPr>
        <w:t>http://www.fao.org/geonetwork</w:t>
      </w:r>
      <w:r w:rsidRPr="000D456C">
        <w:rPr>
          <w:rFonts w:ascii="Arial" w:hAnsi="Arial" w:cs="Arial"/>
          <w:color w:val="0000FF"/>
          <w:sz w:val="20"/>
          <w:highlight w:val="white"/>
          <w:lang w:val="nl-BE" w:eastAsia="nl-BE"/>
        </w:rPr>
        <w:t>"</w:t>
      </w:r>
      <w:r w:rsidRPr="000D456C">
        <w:rPr>
          <w:rFonts w:ascii="Arial" w:hAnsi="Arial" w:cs="Arial"/>
          <w:color w:val="FF0000"/>
          <w:sz w:val="20"/>
          <w:highlight w:val="white"/>
          <w:lang w:val="nl-BE" w:eastAsia="nl-BE"/>
        </w:rPr>
        <w:t xml:space="preserve"> </w:t>
      </w:r>
      <w:proofErr w:type="spellStart"/>
      <w:r w:rsidRPr="000D456C">
        <w:rPr>
          <w:rFonts w:ascii="Arial" w:hAnsi="Arial" w:cs="Arial"/>
          <w:color w:val="FF0000"/>
          <w:sz w:val="20"/>
          <w:highlight w:val="white"/>
          <w:lang w:val="nl-BE" w:eastAsia="nl-BE"/>
        </w:rPr>
        <w:t>xmlns</w:t>
      </w:r>
      <w:proofErr w:type="spellEnd"/>
      <w:r w:rsidRPr="000D456C">
        <w:rPr>
          <w:rFonts w:ascii="Arial" w:hAnsi="Arial" w:cs="Arial"/>
          <w:color w:val="FF0000"/>
          <w:sz w:val="20"/>
          <w:highlight w:val="white"/>
          <w:lang w:val="nl-BE" w:eastAsia="nl-BE"/>
        </w:rPr>
        <w:t>:</w:t>
      </w:r>
      <w:proofErr w:type="spellStart"/>
      <w:r w:rsidRPr="000D456C">
        <w:rPr>
          <w:rFonts w:ascii="Arial" w:hAnsi="Arial" w:cs="Arial"/>
          <w:color w:val="FF0000"/>
          <w:sz w:val="20"/>
          <w:highlight w:val="white"/>
          <w:lang w:val="nl-BE" w:eastAsia="nl-BE"/>
        </w:rPr>
        <w:t>xsi</w:t>
      </w:r>
      <w:proofErr w:type="spellEnd"/>
      <w:r w:rsidRPr="000D456C">
        <w:rPr>
          <w:rFonts w:ascii="Arial" w:hAnsi="Arial" w:cs="Arial"/>
          <w:color w:val="0000FF"/>
          <w:sz w:val="20"/>
          <w:highlight w:val="white"/>
          <w:lang w:val="nl-BE" w:eastAsia="nl-BE"/>
        </w:rPr>
        <w:t>="</w:t>
      </w:r>
      <w:r w:rsidRPr="000D456C">
        <w:rPr>
          <w:rFonts w:ascii="Arial" w:hAnsi="Arial" w:cs="Arial"/>
          <w:color w:val="000000"/>
          <w:sz w:val="20"/>
          <w:highlight w:val="white"/>
          <w:lang w:val="nl-BE" w:eastAsia="nl-BE"/>
        </w:rPr>
        <w:t>http://www.w3.org/2001/</w:t>
      </w:r>
      <w:proofErr w:type="spellStart"/>
      <w:r w:rsidRPr="000D456C">
        <w:rPr>
          <w:rFonts w:ascii="Arial" w:hAnsi="Arial" w:cs="Arial"/>
          <w:color w:val="000000"/>
          <w:sz w:val="20"/>
          <w:highlight w:val="white"/>
          <w:lang w:val="nl-BE" w:eastAsia="nl-BE"/>
        </w:rPr>
        <w:t>XMLSchema-instance</w:t>
      </w:r>
      <w:proofErr w:type="spellEnd"/>
      <w:r w:rsidRPr="000D456C">
        <w:rPr>
          <w:rFonts w:ascii="Arial" w:hAnsi="Arial" w:cs="Arial"/>
          <w:color w:val="0000FF"/>
          <w:sz w:val="20"/>
          <w:highlight w:val="white"/>
          <w:lang w:val="nl-BE" w:eastAsia="nl-BE"/>
        </w:rPr>
        <w:t>"</w:t>
      </w:r>
      <w:r w:rsidRPr="000D456C">
        <w:rPr>
          <w:rFonts w:ascii="Arial" w:hAnsi="Arial" w:cs="Arial"/>
          <w:color w:val="FF0000"/>
          <w:sz w:val="20"/>
          <w:highlight w:val="white"/>
          <w:lang w:val="nl-BE" w:eastAsia="nl-BE"/>
        </w:rPr>
        <w:t xml:space="preserve"> </w:t>
      </w:r>
      <w:proofErr w:type="spellStart"/>
      <w:r w:rsidRPr="000D456C">
        <w:rPr>
          <w:rFonts w:ascii="Arial" w:hAnsi="Arial" w:cs="Arial"/>
          <w:color w:val="FF0000"/>
          <w:sz w:val="20"/>
          <w:highlight w:val="white"/>
          <w:lang w:val="nl-BE" w:eastAsia="nl-BE"/>
        </w:rPr>
        <w:t>xsi</w:t>
      </w:r>
      <w:proofErr w:type="spellEnd"/>
      <w:r w:rsidRPr="000D456C">
        <w:rPr>
          <w:rFonts w:ascii="Arial" w:hAnsi="Arial" w:cs="Arial"/>
          <w:color w:val="FF0000"/>
          <w:sz w:val="20"/>
          <w:highlight w:val="white"/>
          <w:lang w:val="nl-BE" w:eastAsia="nl-BE"/>
        </w:rPr>
        <w:t>:</w:t>
      </w:r>
      <w:proofErr w:type="spellStart"/>
      <w:r w:rsidRPr="000D456C">
        <w:rPr>
          <w:rFonts w:ascii="Arial" w:hAnsi="Arial" w:cs="Arial"/>
          <w:color w:val="FF0000"/>
          <w:sz w:val="20"/>
          <w:highlight w:val="white"/>
          <w:lang w:val="nl-BE" w:eastAsia="nl-BE"/>
        </w:rPr>
        <w:t>schemaLocation</w:t>
      </w:r>
      <w:proofErr w:type="spellEnd"/>
      <w:r w:rsidRPr="000D456C">
        <w:rPr>
          <w:rFonts w:ascii="Arial" w:hAnsi="Arial" w:cs="Arial"/>
          <w:color w:val="0000FF"/>
          <w:sz w:val="20"/>
          <w:highlight w:val="white"/>
          <w:lang w:val="nl-BE" w:eastAsia="nl-BE"/>
        </w:rPr>
        <w:t>="</w:t>
      </w:r>
      <w:r w:rsidRPr="000D456C">
        <w:rPr>
          <w:rFonts w:ascii="Arial" w:hAnsi="Arial" w:cs="Arial"/>
          <w:color w:val="000000"/>
          <w:sz w:val="20"/>
          <w:highlight w:val="white"/>
          <w:lang w:val="nl-BE" w:eastAsia="nl-BE"/>
        </w:rPr>
        <w:t>http://www.isotc211.org/2005/</w:t>
      </w:r>
      <w:proofErr w:type="spellStart"/>
      <w:r w:rsidRPr="000D456C">
        <w:rPr>
          <w:rFonts w:ascii="Arial" w:hAnsi="Arial" w:cs="Arial"/>
          <w:color w:val="000000"/>
          <w:sz w:val="20"/>
          <w:highlight w:val="white"/>
          <w:lang w:val="nl-BE" w:eastAsia="nl-BE"/>
        </w:rPr>
        <w:t>gmd</w:t>
      </w:r>
      <w:proofErr w:type="spellEnd"/>
      <w:r w:rsidRPr="000D456C">
        <w:rPr>
          <w:rFonts w:ascii="Arial" w:hAnsi="Arial" w:cs="Arial"/>
          <w:color w:val="000000"/>
          <w:sz w:val="20"/>
          <w:highlight w:val="white"/>
          <w:lang w:val="nl-BE" w:eastAsia="nl-BE"/>
        </w:rPr>
        <w:t xml:space="preserve"> http://www.isotc211.org/2005/gmd/gmd.xsd</w:t>
      </w:r>
      <w:r w:rsidRPr="000D456C">
        <w:rPr>
          <w:rFonts w:ascii="Arial" w:hAnsi="Arial" w:cs="Arial"/>
          <w:color w:val="0000FF"/>
          <w:sz w:val="20"/>
          <w:highlight w:val="white"/>
          <w:lang w:val="nl-BE" w:eastAsia="nl-BE"/>
        </w:rPr>
        <w:t>"&gt;</w:t>
      </w:r>
    </w:p>
    <w:p w:rsidR="000D456C" w:rsidRDefault="000D456C" w:rsidP="000D456C">
      <w:pPr>
        <w:pStyle w:val="Titre3"/>
      </w:pPr>
      <w:bookmarkStart w:id="19" w:name="_Toc402966378"/>
      <w:r>
        <w:lastRenderedPageBreak/>
        <w:t>Remplacer le contenu de certaines balises</w:t>
      </w:r>
      <w:bookmarkEnd w:id="19"/>
    </w:p>
    <w:p w:rsidR="000D456C" w:rsidRDefault="000D456C" w:rsidP="000D456C">
      <w:pPr>
        <w:pStyle w:val="Corpsdetexte"/>
        <w:spacing w:line="360" w:lineRule="auto"/>
        <w:jc w:val="both"/>
      </w:pPr>
      <w:r>
        <w:t>Toutes les expressions « </w:t>
      </w:r>
      <w:proofErr w:type="spellStart"/>
      <w:r>
        <w:t>rw</w:t>
      </w:r>
      <w:proofErr w:type="spellEnd"/>
      <w:r>
        <w:t> » doivent être remplacées par « </w:t>
      </w:r>
      <w:proofErr w:type="spellStart"/>
      <w:r>
        <w:t>gmd</w:t>
      </w:r>
      <w:proofErr w:type="spellEnd"/>
      <w:r>
        <w:t xml:space="preserve"> ». Les outils classiques de remplacement peuvent être utilisés. </w:t>
      </w:r>
    </w:p>
    <w:p w:rsidR="00E07F79" w:rsidRDefault="000D456C" w:rsidP="000D456C">
      <w:pPr>
        <w:pStyle w:val="Corpsdetexte"/>
        <w:spacing w:line="360" w:lineRule="auto"/>
        <w:jc w:val="both"/>
      </w:pPr>
      <w:r>
        <w:t>Tous les éléments</w:t>
      </w:r>
      <w:r w:rsidR="00E07F79">
        <w:t xml:space="preserve"> suivants doivent être modifiés comme suit :</w:t>
      </w:r>
    </w:p>
    <w:p w:rsidR="00E07F79" w:rsidRPr="00E07F79" w:rsidRDefault="00E07F79" w:rsidP="00E07F79">
      <w:pPr>
        <w:pStyle w:val="Corpsdetexte"/>
        <w:numPr>
          <w:ilvl w:val="0"/>
          <w:numId w:val="30"/>
        </w:numPr>
        <w:spacing w:line="360" w:lineRule="auto"/>
        <w:jc w:val="both"/>
        <w:rPr>
          <w:lang w:val="fr-BE"/>
        </w:rPr>
      </w:pPr>
      <w:r>
        <w:t xml:space="preserve">Remplacer tous les </w:t>
      </w:r>
      <w:r w:rsidR="000D456C">
        <w:t>« </w:t>
      </w:r>
      <w:proofErr w:type="spellStart"/>
      <w:r w:rsidR="000D456C" w:rsidRPr="000D456C">
        <w:rPr>
          <w:rFonts w:ascii="Arial" w:hAnsi="Arial" w:cs="Arial"/>
          <w:color w:val="800000"/>
          <w:sz w:val="20"/>
          <w:highlight w:val="white"/>
          <w:lang w:val="fr-BE" w:eastAsia="nl-BE"/>
        </w:rPr>
        <w:t>CI_ResponsibleParty</w:t>
      </w:r>
      <w:proofErr w:type="spellEnd"/>
      <w:r w:rsidR="000D456C" w:rsidRPr="000D456C">
        <w:rPr>
          <w:rFonts w:ascii="Arial" w:hAnsi="Arial" w:cs="Arial"/>
          <w:color w:val="FF0000"/>
          <w:sz w:val="20"/>
          <w:highlight w:val="white"/>
          <w:lang w:val="fr-BE" w:eastAsia="nl-BE"/>
        </w:rPr>
        <w:t xml:space="preserve"> </w:t>
      </w:r>
      <w:proofErr w:type="spellStart"/>
      <w:r w:rsidR="000D456C" w:rsidRPr="000D456C">
        <w:rPr>
          <w:rFonts w:ascii="Arial" w:hAnsi="Arial" w:cs="Arial"/>
          <w:color w:val="FF0000"/>
          <w:sz w:val="20"/>
          <w:highlight w:val="white"/>
          <w:lang w:val="fr-BE" w:eastAsia="nl-BE"/>
        </w:rPr>
        <w:t>gco:isoType</w:t>
      </w:r>
      <w:proofErr w:type="spellEnd"/>
      <w:r w:rsidR="000D456C" w:rsidRPr="000D456C">
        <w:rPr>
          <w:rFonts w:ascii="Arial" w:hAnsi="Arial" w:cs="Arial"/>
          <w:color w:val="0000FF"/>
          <w:sz w:val="20"/>
          <w:highlight w:val="white"/>
          <w:lang w:val="fr-BE" w:eastAsia="nl-BE"/>
        </w:rPr>
        <w:t>="</w:t>
      </w:r>
      <w:proofErr w:type="spellStart"/>
      <w:r w:rsidR="000D456C" w:rsidRPr="000D456C">
        <w:rPr>
          <w:rFonts w:ascii="Arial" w:hAnsi="Arial" w:cs="Arial"/>
          <w:color w:val="000000"/>
          <w:sz w:val="20"/>
          <w:highlight w:val="white"/>
          <w:lang w:val="fr-BE" w:eastAsia="nl-BE"/>
        </w:rPr>
        <w:t>gmd</w:t>
      </w:r>
      <w:proofErr w:type="spellEnd"/>
      <w:r w:rsidR="000D456C" w:rsidRPr="000D456C">
        <w:rPr>
          <w:rFonts w:ascii="Arial" w:hAnsi="Arial" w:cs="Arial"/>
          <w:color w:val="000000"/>
          <w:sz w:val="20"/>
          <w:highlight w:val="white"/>
          <w:lang w:val="fr-BE" w:eastAsia="nl-BE"/>
        </w:rPr>
        <w:t>:</w:t>
      </w:r>
      <w:proofErr w:type="spellStart"/>
      <w:r w:rsidR="000D456C" w:rsidRPr="000D456C">
        <w:rPr>
          <w:rFonts w:ascii="Arial" w:hAnsi="Arial" w:cs="Arial"/>
          <w:color w:val="000000"/>
          <w:sz w:val="20"/>
          <w:highlight w:val="white"/>
          <w:lang w:val="fr-BE" w:eastAsia="nl-BE"/>
        </w:rPr>
        <w:t>CI_ResponsibleParty</w:t>
      </w:r>
      <w:proofErr w:type="spellEnd"/>
      <w:r w:rsidR="000D456C" w:rsidRPr="000D456C">
        <w:rPr>
          <w:rFonts w:ascii="Arial" w:hAnsi="Arial" w:cs="Arial"/>
          <w:color w:val="0000FF"/>
          <w:sz w:val="20"/>
          <w:highlight w:val="white"/>
          <w:lang w:val="fr-BE" w:eastAsia="nl-BE"/>
        </w:rPr>
        <w:t>"</w:t>
      </w:r>
      <w:r w:rsidR="000D456C">
        <w:rPr>
          <w:rFonts w:ascii="Arial" w:hAnsi="Arial" w:cs="Arial"/>
          <w:color w:val="0000FF"/>
          <w:sz w:val="20"/>
          <w:lang w:val="fr-BE" w:eastAsia="nl-BE"/>
        </w:rPr>
        <w:t> </w:t>
      </w:r>
      <w:r w:rsidR="000D456C" w:rsidRPr="00E07F79">
        <w:t xml:space="preserve">» </w:t>
      </w:r>
      <w:r>
        <w:t>par « </w:t>
      </w:r>
      <w:proofErr w:type="spellStart"/>
      <w:r w:rsidRPr="00E07F79">
        <w:rPr>
          <w:rFonts w:ascii="Arial" w:hAnsi="Arial" w:cs="Arial"/>
          <w:color w:val="800000"/>
          <w:sz w:val="20"/>
          <w:highlight w:val="white"/>
          <w:lang w:val="fr-BE" w:eastAsia="nl-BE"/>
        </w:rPr>
        <w:t>gmd</w:t>
      </w:r>
      <w:proofErr w:type="spellEnd"/>
      <w:r w:rsidRPr="00E07F79">
        <w:rPr>
          <w:rFonts w:ascii="Arial" w:hAnsi="Arial" w:cs="Arial"/>
          <w:color w:val="800000"/>
          <w:sz w:val="20"/>
          <w:highlight w:val="white"/>
          <w:lang w:val="fr-BE" w:eastAsia="nl-BE"/>
        </w:rPr>
        <w:t>:</w:t>
      </w:r>
      <w:proofErr w:type="spellStart"/>
      <w:r w:rsidRPr="00E07F79">
        <w:rPr>
          <w:rFonts w:ascii="Arial" w:hAnsi="Arial" w:cs="Arial"/>
          <w:color w:val="800000"/>
          <w:sz w:val="20"/>
          <w:highlight w:val="white"/>
          <w:lang w:val="fr-BE" w:eastAsia="nl-BE"/>
        </w:rPr>
        <w:t>CI_ResponsibleParty</w:t>
      </w:r>
      <w:proofErr w:type="spellEnd"/>
      <w:r>
        <w:rPr>
          <w:rFonts w:ascii="Arial" w:hAnsi="Arial" w:cs="Arial"/>
          <w:color w:val="800000"/>
          <w:sz w:val="20"/>
          <w:lang w:val="fr-BE" w:eastAsia="nl-BE"/>
        </w:rPr>
        <w:t xml:space="preserve"> » </w:t>
      </w:r>
      <w:r w:rsidRPr="00E07F79">
        <w:t>ou supprimer juste les chaines de caractères inutiles</w:t>
      </w:r>
    </w:p>
    <w:p w:rsidR="000D456C" w:rsidRPr="00E07F79" w:rsidRDefault="00E07F79" w:rsidP="00E07F79">
      <w:pPr>
        <w:pStyle w:val="Corpsdetexte"/>
        <w:numPr>
          <w:ilvl w:val="0"/>
          <w:numId w:val="30"/>
        </w:numPr>
        <w:spacing w:line="360" w:lineRule="auto"/>
        <w:jc w:val="both"/>
        <w:rPr>
          <w:lang w:val="fr-BE"/>
        </w:rPr>
      </w:pPr>
      <w:r>
        <w:t xml:space="preserve">Remplacer </w:t>
      </w:r>
      <w:r w:rsidR="000D456C" w:rsidRPr="00E07F79">
        <w:t>«</w:t>
      </w:r>
      <w:r w:rsidR="000D456C">
        <w:rPr>
          <w:rFonts w:ascii="Arial" w:hAnsi="Arial" w:cs="Arial"/>
          <w:color w:val="0000FF"/>
          <w:sz w:val="20"/>
          <w:lang w:val="fr-BE" w:eastAsia="nl-BE"/>
        </w:rPr>
        <w:t> </w:t>
      </w:r>
      <w:proofErr w:type="spellStart"/>
      <w:r w:rsidR="000D456C" w:rsidRPr="000D456C">
        <w:rPr>
          <w:rFonts w:ascii="Arial" w:hAnsi="Arial" w:cs="Arial"/>
          <w:color w:val="800000"/>
          <w:sz w:val="20"/>
          <w:highlight w:val="white"/>
          <w:lang w:val="fr-BE" w:eastAsia="nl-BE"/>
        </w:rPr>
        <w:t>LI_Lineage</w:t>
      </w:r>
      <w:proofErr w:type="spellEnd"/>
      <w:r w:rsidR="000D456C" w:rsidRPr="000D456C">
        <w:rPr>
          <w:rFonts w:ascii="Arial" w:hAnsi="Arial" w:cs="Arial"/>
          <w:color w:val="FF0000"/>
          <w:sz w:val="20"/>
          <w:highlight w:val="white"/>
          <w:lang w:val="fr-BE" w:eastAsia="nl-BE"/>
        </w:rPr>
        <w:t xml:space="preserve"> </w:t>
      </w:r>
      <w:proofErr w:type="spellStart"/>
      <w:r w:rsidR="000D456C" w:rsidRPr="000D456C">
        <w:rPr>
          <w:rFonts w:ascii="Arial" w:hAnsi="Arial" w:cs="Arial"/>
          <w:color w:val="FF0000"/>
          <w:sz w:val="20"/>
          <w:highlight w:val="white"/>
          <w:lang w:val="fr-BE" w:eastAsia="nl-BE"/>
        </w:rPr>
        <w:t>gco:isoType</w:t>
      </w:r>
      <w:proofErr w:type="spellEnd"/>
      <w:r w:rsidR="000D456C" w:rsidRPr="000D456C">
        <w:rPr>
          <w:rFonts w:ascii="Arial" w:hAnsi="Arial" w:cs="Arial"/>
          <w:color w:val="0000FF"/>
          <w:sz w:val="20"/>
          <w:highlight w:val="white"/>
          <w:lang w:val="fr-BE" w:eastAsia="nl-BE"/>
        </w:rPr>
        <w:t>="</w:t>
      </w:r>
      <w:proofErr w:type="spellStart"/>
      <w:r w:rsidR="000D456C" w:rsidRPr="000D456C">
        <w:rPr>
          <w:rFonts w:ascii="Arial" w:hAnsi="Arial" w:cs="Arial"/>
          <w:color w:val="000000"/>
          <w:sz w:val="20"/>
          <w:highlight w:val="white"/>
          <w:lang w:val="fr-BE" w:eastAsia="nl-BE"/>
        </w:rPr>
        <w:t>gmd</w:t>
      </w:r>
      <w:proofErr w:type="spellEnd"/>
      <w:r w:rsidR="000D456C" w:rsidRPr="000D456C">
        <w:rPr>
          <w:rFonts w:ascii="Arial" w:hAnsi="Arial" w:cs="Arial"/>
          <w:color w:val="000000"/>
          <w:sz w:val="20"/>
          <w:highlight w:val="white"/>
          <w:lang w:val="fr-BE" w:eastAsia="nl-BE"/>
        </w:rPr>
        <w:t>:</w:t>
      </w:r>
      <w:proofErr w:type="spellStart"/>
      <w:r w:rsidR="000D456C" w:rsidRPr="000D456C">
        <w:rPr>
          <w:rFonts w:ascii="Arial" w:hAnsi="Arial" w:cs="Arial"/>
          <w:color w:val="000000"/>
          <w:sz w:val="20"/>
          <w:highlight w:val="white"/>
          <w:lang w:val="fr-BE" w:eastAsia="nl-BE"/>
        </w:rPr>
        <w:t>LI_Lineage</w:t>
      </w:r>
      <w:proofErr w:type="spellEnd"/>
      <w:r w:rsidR="000D456C" w:rsidRPr="000D456C">
        <w:rPr>
          <w:rFonts w:ascii="Arial" w:hAnsi="Arial" w:cs="Arial"/>
          <w:color w:val="0000FF"/>
          <w:sz w:val="20"/>
          <w:highlight w:val="white"/>
          <w:lang w:val="fr-BE" w:eastAsia="nl-BE"/>
        </w:rPr>
        <w:t>"</w:t>
      </w:r>
      <w:r>
        <w:rPr>
          <w:rFonts w:ascii="Arial" w:hAnsi="Arial" w:cs="Arial"/>
          <w:color w:val="0000FF"/>
          <w:sz w:val="20"/>
          <w:lang w:val="fr-BE" w:eastAsia="nl-BE"/>
        </w:rPr>
        <w:t> </w:t>
      </w:r>
      <w:r w:rsidRPr="00E07F79">
        <w:t xml:space="preserve">» </w:t>
      </w:r>
      <w:r>
        <w:t>par «</w:t>
      </w:r>
      <w:proofErr w:type="spellStart"/>
      <w:r w:rsidRPr="00E07F79">
        <w:rPr>
          <w:rFonts w:ascii="Arial" w:hAnsi="Arial" w:cs="Arial"/>
          <w:color w:val="800000"/>
          <w:sz w:val="20"/>
          <w:highlight w:val="white"/>
          <w:lang w:val="fr-BE" w:eastAsia="nl-BE"/>
        </w:rPr>
        <w:t>gmd</w:t>
      </w:r>
      <w:proofErr w:type="spellEnd"/>
      <w:r w:rsidRPr="00E07F79">
        <w:rPr>
          <w:rFonts w:ascii="Arial" w:hAnsi="Arial" w:cs="Arial"/>
          <w:color w:val="800000"/>
          <w:sz w:val="20"/>
          <w:highlight w:val="white"/>
          <w:lang w:val="fr-BE" w:eastAsia="nl-BE"/>
        </w:rPr>
        <w:t>:</w:t>
      </w:r>
      <w:proofErr w:type="spellStart"/>
      <w:r w:rsidRPr="00E07F79">
        <w:rPr>
          <w:rFonts w:ascii="Arial" w:hAnsi="Arial" w:cs="Arial"/>
          <w:color w:val="800000"/>
          <w:sz w:val="20"/>
          <w:highlight w:val="white"/>
          <w:lang w:val="fr-BE" w:eastAsia="nl-BE"/>
        </w:rPr>
        <w:t>LI_Lineage</w:t>
      </w:r>
      <w:proofErr w:type="spellEnd"/>
      <w:r>
        <w:rPr>
          <w:rFonts w:ascii="Arial" w:hAnsi="Arial" w:cs="Arial"/>
          <w:color w:val="800000"/>
          <w:sz w:val="20"/>
          <w:lang w:val="fr-BE" w:eastAsia="nl-BE"/>
        </w:rPr>
        <w:t> »</w:t>
      </w:r>
    </w:p>
    <w:p w:rsidR="00E07F79" w:rsidRDefault="00E07F79" w:rsidP="00E07F79">
      <w:pPr>
        <w:pStyle w:val="Titre3"/>
      </w:pPr>
      <w:bookmarkStart w:id="20" w:name="_Toc402966379"/>
      <w:r>
        <w:t>Validation sur le site INSPIRE</w:t>
      </w:r>
      <w:bookmarkEnd w:id="20"/>
    </w:p>
    <w:p w:rsidR="00E07F79" w:rsidRDefault="00E07F79" w:rsidP="00E07F79">
      <w:pPr>
        <w:pStyle w:val="Corpsdetexte"/>
        <w:spacing w:line="360" w:lineRule="auto"/>
        <w:jc w:val="both"/>
      </w:pPr>
      <w:r>
        <w:t xml:space="preserve">La validation de la conformité est réalisée sur le site suivant : </w:t>
      </w:r>
      <w:hyperlink r:id="rId15" w:history="1">
        <w:r w:rsidRPr="002771AE">
          <w:rPr>
            <w:rStyle w:val="Lienhypertexte"/>
          </w:rPr>
          <w:t>http://inspire-geoportal.ec.europa.eu/validator2/</w:t>
        </w:r>
      </w:hyperlink>
      <w:r>
        <w:t xml:space="preserve"> par copier/coller du contenu du fichier dans la fenêtre ou par « </w:t>
      </w:r>
      <w:proofErr w:type="spellStart"/>
      <w:r>
        <w:t>upload</w:t>
      </w:r>
      <w:proofErr w:type="spellEnd"/>
      <w:r>
        <w:t> » du fichier dans l’outil correspondant.</w:t>
      </w:r>
    </w:p>
    <w:p w:rsidR="00E07F79" w:rsidRPr="00E07F79" w:rsidRDefault="00E07F79" w:rsidP="00E07F79">
      <w:pPr>
        <w:pStyle w:val="Corpsdetexte"/>
        <w:spacing w:line="360" w:lineRule="auto"/>
        <w:jc w:val="both"/>
      </w:pPr>
      <w:r>
        <w:t xml:space="preserve">La validation se fait ensuite automatiquement et un rapport de validation est disponible. </w:t>
      </w:r>
    </w:p>
    <w:p w:rsidR="000D456C" w:rsidRPr="000D456C" w:rsidRDefault="000D456C" w:rsidP="00E07F79">
      <w:pPr>
        <w:pStyle w:val="Corpsdetexte"/>
        <w:spacing w:line="360" w:lineRule="auto"/>
        <w:jc w:val="both"/>
      </w:pPr>
    </w:p>
    <w:p w:rsidR="007156ED" w:rsidRPr="000D456C" w:rsidRDefault="007156ED" w:rsidP="000D456C">
      <w:pPr>
        <w:pStyle w:val="Corpsdetexte"/>
        <w:spacing w:line="360" w:lineRule="auto"/>
        <w:jc w:val="both"/>
        <w:rPr>
          <w:lang w:val="fr-BE"/>
        </w:rPr>
      </w:pPr>
    </w:p>
    <w:p w:rsidR="000D456C" w:rsidRPr="000D456C" w:rsidRDefault="000D456C" w:rsidP="000D456C">
      <w:pPr>
        <w:pStyle w:val="Corpsdetexte"/>
        <w:spacing w:line="360" w:lineRule="auto"/>
        <w:jc w:val="both"/>
        <w:rPr>
          <w:lang w:val="fr-BE"/>
        </w:rPr>
      </w:pPr>
    </w:p>
    <w:sectPr w:rsidR="000D456C" w:rsidRPr="000D456C" w:rsidSect="0073749E">
      <w:headerReference w:type="default" r:id="rId16"/>
      <w:footerReference w:type="default" r:id="rId17"/>
      <w:pgSz w:w="11907" w:h="16840" w:code="9"/>
      <w:pgMar w:top="1440" w:right="1134" w:bottom="1440" w:left="1701" w:header="567" w:footer="567" w:gutter="0"/>
      <w:pgNumType w:start="1"/>
      <w:cols w:space="708"/>
      <w:docGrid w:linePitch="245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7" w:author="Vincent Bombaerts" w:date="2014-11-28T13:15:00Z" w:initials="VBO">
    <w:p w:rsidR="00A6442C" w:rsidRDefault="00A6442C">
      <w:pPr>
        <w:pStyle w:val="Commentaire"/>
      </w:pPr>
      <w:r>
        <w:rPr>
          <w:rStyle w:val="Marquedecommentaire"/>
        </w:rPr>
        <w:annotationRef/>
      </w:r>
      <w:r>
        <w:t>Je trouve cette étape surprenante. Pourquoi ne générez-vous pas directement le XML en ISO19115 plutôt que ISO 19115.rw ? Ca vous éviterait de devoir le modifier par la suite.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2447" w:rsidRDefault="00E82447">
      <w:r>
        <w:separator/>
      </w:r>
    </w:p>
  </w:endnote>
  <w:endnote w:type="continuationSeparator" w:id="0">
    <w:p w:rsidR="00E82447" w:rsidRDefault="00E824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0C2" w:rsidRDefault="001D275A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AA40C2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AA40C2">
      <w:rPr>
        <w:rStyle w:val="Numrodepage"/>
        <w:noProof/>
      </w:rPr>
      <w:t>4</w:t>
    </w:r>
    <w:r>
      <w:rPr>
        <w:rStyle w:val="Numrodepage"/>
      </w:rPr>
      <w:fldChar w:fldCharType="end"/>
    </w:r>
  </w:p>
  <w:p w:rsidR="00AA40C2" w:rsidRDefault="00AA40C2">
    <w:pPr>
      <w:pStyle w:val="Pieddepage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0C2" w:rsidRDefault="00AA40C2">
    <w:pPr>
      <w:pStyle w:val="Pieddepage"/>
      <w:pBdr>
        <w:top w:val="none" w:sz="0" w:space="0" w:color="auto"/>
      </w:pBd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13B" w:rsidRDefault="00B3213B" w:rsidP="00B3213B">
    <w:pPr>
      <w:pStyle w:val="Pieddepage"/>
      <w:pBdr>
        <w:top w:val="none" w:sz="0" w:space="0" w:color="auto"/>
      </w:pBd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0C2" w:rsidRPr="009D7852" w:rsidRDefault="00CC5429" w:rsidP="009D7852">
    <w:pPr>
      <w:pStyle w:val="Pieddepage"/>
      <w:jc w:val="right"/>
    </w:pPr>
    <w:bookmarkStart w:id="22" w:name="FooterPage"/>
    <w:proofErr w:type="gramStart"/>
    <w:r>
      <w:t>page</w:t>
    </w:r>
    <w:bookmarkEnd w:id="22"/>
    <w:proofErr w:type="gramEnd"/>
    <w:r w:rsidR="00AA40C2">
      <w:t xml:space="preserve">  </w:t>
    </w:r>
    <w:r w:rsidR="001D275A" w:rsidRPr="000858D7">
      <w:fldChar w:fldCharType="begin"/>
    </w:r>
    <w:r w:rsidR="00AA40C2" w:rsidRPr="000858D7">
      <w:instrText xml:space="preserve"> PAGE </w:instrText>
    </w:r>
    <w:r w:rsidR="001D275A" w:rsidRPr="000858D7">
      <w:fldChar w:fldCharType="separate"/>
    </w:r>
    <w:r w:rsidR="001B52FF">
      <w:rPr>
        <w:noProof/>
      </w:rPr>
      <w:t>1</w:t>
    </w:r>
    <w:r w:rsidR="001D275A" w:rsidRPr="000858D7">
      <w:fldChar w:fldCharType="end"/>
    </w:r>
    <w:r w:rsidR="00AA40C2">
      <w:t xml:space="preserve"> /</w:t>
    </w:r>
    <w:r w:rsidR="00AA40C2" w:rsidRPr="000858D7">
      <w:t xml:space="preserve"> </w:t>
    </w:r>
    <w:r w:rsidR="001D275A">
      <w:fldChar w:fldCharType="begin"/>
    </w:r>
    <w:r w:rsidR="00AA40C2">
      <w:instrText xml:space="preserve"> SECTIONPAGES  </w:instrText>
    </w:r>
    <w:r w:rsidR="001D275A">
      <w:fldChar w:fldCharType="separate"/>
    </w:r>
    <w:r w:rsidR="001B52FF">
      <w:rPr>
        <w:noProof/>
      </w:rPr>
      <w:t>6</w:t>
    </w:r>
    <w:r w:rsidR="001D275A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2447" w:rsidRDefault="00E82447">
      <w:r>
        <w:separator/>
      </w:r>
    </w:p>
  </w:footnote>
  <w:footnote w:type="continuationSeparator" w:id="0">
    <w:p w:rsidR="00E82447" w:rsidRDefault="00E824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0C2" w:rsidRPr="009D7852" w:rsidRDefault="00AA40C2" w:rsidP="009D7852">
    <w:pPr>
      <w:pStyle w:val="En-tte"/>
      <w:pBdr>
        <w:bottom w:val="single" w:sz="6" w:space="0" w:color="auto"/>
      </w:pBdr>
      <w:rPr>
        <w:lang w:val="nl-BE"/>
      </w:rPr>
    </w:pPr>
    <w:r>
      <w:rPr>
        <w:lang w:val="nl-BE"/>
      </w:rPr>
      <w:tab/>
    </w:r>
  </w:p>
  <w:tbl>
    <w:tblPr>
      <w:tblW w:w="0" w:type="auto"/>
      <w:tblBorders>
        <w:insideH w:val="single" w:sz="4" w:space="0" w:color="auto"/>
      </w:tblBorders>
      <w:tblLook w:val="01E0"/>
    </w:tblPr>
    <w:tblGrid>
      <w:gridCol w:w="3535"/>
      <w:gridCol w:w="3768"/>
    </w:tblGrid>
    <w:tr w:rsidR="00AA40C2" w:rsidTr="00E82447">
      <w:tc>
        <w:tcPr>
          <w:tcW w:w="4644" w:type="dxa"/>
        </w:tcPr>
        <w:p w:rsidR="00AA40C2" w:rsidRPr="00E82447" w:rsidRDefault="00AA40C2" w:rsidP="00E82447">
          <w:pPr>
            <w:pStyle w:val="En-tte"/>
            <w:pBdr>
              <w:bottom w:val="none" w:sz="0" w:space="0" w:color="auto"/>
            </w:pBdr>
            <w:rPr>
              <w:lang w:val="nl-BE"/>
            </w:rPr>
          </w:pPr>
          <w:proofErr w:type="spellStart"/>
          <w:r w:rsidRPr="00E82447">
            <w:rPr>
              <w:lang w:val="nl-BE"/>
            </w:rPr>
            <w:t>Gim</w:t>
          </w:r>
          <w:proofErr w:type="spellEnd"/>
          <w:r w:rsidRPr="00E82447">
            <w:rPr>
              <w:lang w:val="nl-BE"/>
            </w:rPr>
            <w:t xml:space="preserve"> nv</w:t>
          </w:r>
        </w:p>
      </w:tc>
      <w:tc>
        <w:tcPr>
          <w:tcW w:w="4644" w:type="dxa"/>
        </w:tcPr>
        <w:p w:rsidR="00AA40C2" w:rsidRPr="00E82447" w:rsidRDefault="00AA40C2" w:rsidP="00E82447">
          <w:pPr>
            <w:pStyle w:val="En-tte"/>
            <w:pBdr>
              <w:bottom w:val="none" w:sz="0" w:space="0" w:color="auto"/>
            </w:pBdr>
            <w:jc w:val="right"/>
            <w:rPr>
              <w:lang w:val="nl-BE"/>
            </w:rPr>
          </w:pPr>
          <w:bookmarkStart w:id="4" w:name="HeaderSubject"/>
          <w:proofErr w:type="spellStart"/>
          <w:r w:rsidRPr="00E82447">
            <w:rPr>
              <w:lang w:val="nl-BE"/>
            </w:rPr>
            <w:t>HeaderSubject</w:t>
          </w:r>
          <w:bookmarkEnd w:id="4"/>
          <w:proofErr w:type="spellEnd"/>
        </w:p>
      </w:tc>
    </w:tr>
  </w:tbl>
  <w:p w:rsidR="00AA40C2" w:rsidRPr="009D7852" w:rsidRDefault="00AA40C2" w:rsidP="009D7852">
    <w:pPr>
      <w:pStyle w:val="En-tte"/>
      <w:rPr>
        <w:lang w:val="nl-BE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0C2" w:rsidRDefault="00AA40C2" w:rsidP="009D7852">
    <w:pPr>
      <w:pStyle w:val="En-tte"/>
      <w:pBdr>
        <w:bottom w:val="none" w:sz="0" w:space="0" w:color="auto"/>
      </w:pBdr>
      <w:tabs>
        <w:tab w:val="clear" w:pos="7797"/>
        <w:tab w:val="clear" w:pos="8931"/>
        <w:tab w:val="left" w:pos="1524"/>
        <w:tab w:val="right" w:pos="7087"/>
      </w:tabs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0" w:rightFromText="180" w:vertAnchor="text" w:tblpY="1"/>
      <w:tblOverlap w:val="never"/>
      <w:tblW w:w="9270" w:type="dxa"/>
      <w:tblBorders>
        <w:bottom w:val="single" w:sz="6" w:space="0" w:color="auto"/>
      </w:tblBorders>
      <w:tblLook w:val="01E0"/>
    </w:tblPr>
    <w:tblGrid>
      <w:gridCol w:w="4626"/>
      <w:gridCol w:w="4644"/>
    </w:tblGrid>
    <w:tr w:rsidR="00AA40C2" w:rsidRPr="00E02070" w:rsidTr="00E82447">
      <w:tc>
        <w:tcPr>
          <w:tcW w:w="4626" w:type="dxa"/>
        </w:tcPr>
        <w:p w:rsidR="00AA40C2" w:rsidRPr="00E82447" w:rsidRDefault="00A6442C" w:rsidP="00E82447">
          <w:pPr>
            <w:pStyle w:val="En-tte"/>
            <w:pBdr>
              <w:bottom w:val="none" w:sz="0" w:space="0" w:color="auto"/>
            </w:pBdr>
            <w:rPr>
              <w:lang w:val="nl-BE"/>
            </w:rPr>
          </w:pPr>
          <w:r w:rsidRPr="00E82447">
            <w:rPr>
              <w:lang w:val="nl-BE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2.75pt;height:32.25pt">
                <v:imagedata r:id="rId1" o:title="logo_rgb_small"/>
              </v:shape>
            </w:pict>
          </w:r>
        </w:p>
      </w:tc>
      <w:tc>
        <w:tcPr>
          <w:tcW w:w="4644" w:type="dxa"/>
        </w:tcPr>
        <w:p w:rsidR="00D801AA" w:rsidRPr="00E82447" w:rsidRDefault="00D801AA" w:rsidP="00E82447">
          <w:pPr>
            <w:pStyle w:val="En-tte"/>
            <w:pBdr>
              <w:bottom w:val="none" w:sz="0" w:space="0" w:color="auto"/>
            </w:pBdr>
            <w:jc w:val="right"/>
            <w:rPr>
              <w:lang w:val="fr-BE"/>
            </w:rPr>
          </w:pPr>
          <w:bookmarkStart w:id="21" w:name="HeaderSubject2"/>
          <w:r w:rsidRPr="00E82447">
            <w:rPr>
              <w:lang w:val="fr-BE"/>
            </w:rPr>
            <w:t xml:space="preserve">Doc </w:t>
          </w:r>
          <w:proofErr w:type="spellStart"/>
          <w:proofErr w:type="gramStart"/>
          <w:r w:rsidRPr="00E82447">
            <w:rPr>
              <w:lang w:val="fr-BE"/>
            </w:rPr>
            <w:t>ref</w:t>
          </w:r>
          <w:proofErr w:type="spellEnd"/>
          <w:r w:rsidRPr="00E82447">
            <w:rPr>
              <w:lang w:val="fr-BE"/>
            </w:rPr>
            <w:t>.:</w:t>
          </w:r>
          <w:proofErr w:type="gramEnd"/>
          <w:r w:rsidRPr="00E82447">
            <w:rPr>
              <w:lang w:val="fr-BE"/>
            </w:rPr>
            <w:t xml:space="preserve"> </w:t>
          </w:r>
        </w:p>
        <w:p w:rsidR="00D801AA" w:rsidRPr="00E82447" w:rsidRDefault="00D801AA" w:rsidP="00E82447">
          <w:pPr>
            <w:pStyle w:val="En-tte"/>
            <w:pBdr>
              <w:bottom w:val="none" w:sz="0" w:space="0" w:color="auto"/>
            </w:pBdr>
            <w:jc w:val="right"/>
            <w:rPr>
              <w:lang w:val="fr-BE"/>
            </w:rPr>
          </w:pPr>
          <w:r w:rsidRPr="00E82447">
            <w:rPr>
              <w:lang w:val="fr-BE"/>
            </w:rPr>
            <w:t>Doc issue.rev: 01.00</w:t>
          </w:r>
        </w:p>
        <w:p w:rsidR="00D801AA" w:rsidRPr="00E82447" w:rsidRDefault="00D801AA" w:rsidP="00E82447">
          <w:pPr>
            <w:pStyle w:val="En-tte"/>
            <w:pBdr>
              <w:bottom w:val="none" w:sz="0" w:space="0" w:color="auto"/>
            </w:pBdr>
            <w:jc w:val="right"/>
            <w:rPr>
              <w:lang w:val="fr-BE"/>
            </w:rPr>
          </w:pPr>
          <w:r w:rsidRPr="00E82447">
            <w:rPr>
              <w:lang w:val="fr-BE"/>
            </w:rPr>
            <w:t>Doc date: 2014-11-05</w:t>
          </w:r>
        </w:p>
        <w:p w:rsidR="00AA40C2" w:rsidRPr="00E82447" w:rsidRDefault="00D801AA" w:rsidP="00E82447">
          <w:pPr>
            <w:pStyle w:val="En-tte"/>
            <w:pBdr>
              <w:bottom w:val="none" w:sz="0" w:space="0" w:color="auto"/>
            </w:pBdr>
            <w:jc w:val="right"/>
            <w:rPr>
              <w:lang w:val="en-US"/>
            </w:rPr>
          </w:pPr>
          <w:r w:rsidRPr="00E82447">
            <w:rPr>
              <w:lang w:val="fr-BE"/>
            </w:rPr>
            <w:t>Doc id: C130606/FDO/</w:t>
          </w:r>
          <w:proofErr w:type="spellStart"/>
          <w:r w:rsidRPr="00E82447">
            <w:rPr>
              <w:lang w:val="fr-BE"/>
            </w:rPr>
            <w:t>fdo</w:t>
          </w:r>
          <w:proofErr w:type="spellEnd"/>
          <w:r w:rsidRPr="00E82447">
            <w:rPr>
              <w:lang w:val="fr-BE"/>
            </w:rPr>
            <w:t>/005</w:t>
          </w:r>
          <w:bookmarkEnd w:id="21"/>
        </w:p>
      </w:tc>
    </w:tr>
  </w:tbl>
  <w:p w:rsidR="00AA40C2" w:rsidRPr="00E02070" w:rsidRDefault="00AA40C2" w:rsidP="005E73EA">
    <w:pPr>
      <w:pStyle w:val="En-tte"/>
      <w:pBdr>
        <w:bottom w:val="none" w:sz="0" w:space="0" w:color="auto"/>
      </w:pBdr>
      <w:spacing w:after="1100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6BF63F42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7F"/>
    <w:multiLevelType w:val="singleLevel"/>
    <w:tmpl w:val="6BAAB352"/>
    <w:lvl w:ilvl="0">
      <w:start w:val="1"/>
      <w:numFmt w:val="decimal"/>
      <w:pStyle w:val="Listenumros2"/>
      <w:lvlText w:val="%1."/>
      <w:lvlJc w:val="left"/>
      <w:pPr>
        <w:tabs>
          <w:tab w:val="num" w:pos="851"/>
        </w:tabs>
        <w:ind w:left="851" w:hanging="568"/>
      </w:pPr>
    </w:lvl>
  </w:abstractNum>
  <w:abstractNum w:abstractNumId="2">
    <w:nsid w:val="FFFFFF82"/>
    <w:multiLevelType w:val="singleLevel"/>
    <w:tmpl w:val="6C5C8946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88EAF3C6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20B87F88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89"/>
    <w:multiLevelType w:val="singleLevel"/>
    <w:tmpl w:val="667285DE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FFFFFFFB"/>
    <w:multiLevelType w:val="multilevel"/>
    <w:tmpl w:val="FDC05E76"/>
    <w:lvl w:ilvl="0">
      <w:start w:val="1"/>
      <w:numFmt w:val="decimal"/>
      <w:pStyle w:val="Titre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Titre2"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1080"/>
        </w:tabs>
        <w:ind w:left="0" w:firstLine="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440"/>
        </w:tabs>
        <w:ind w:left="0" w:firstLine="0"/>
      </w:pPr>
    </w:lvl>
    <w:lvl w:ilvl="5">
      <w:start w:val="1"/>
      <w:numFmt w:val="none"/>
      <w:pStyle w:val="Titre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itre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itre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itre9"/>
      <w:suff w:val="nothing"/>
      <w:lvlText w:val=""/>
      <w:lvlJc w:val="left"/>
      <w:pPr>
        <w:ind w:left="0" w:firstLine="0"/>
      </w:pPr>
    </w:lvl>
  </w:abstractNum>
  <w:abstractNum w:abstractNumId="7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8">
    <w:nsid w:val="05A2566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9">
    <w:nsid w:val="05E71B8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>
    <w:nsid w:val="0B206E69"/>
    <w:multiLevelType w:val="singleLevel"/>
    <w:tmpl w:val="4B72C7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E8A09E6"/>
    <w:multiLevelType w:val="singleLevel"/>
    <w:tmpl w:val="BF36069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2">
    <w:nsid w:val="10E96FA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1231092A"/>
    <w:multiLevelType w:val="hybridMultilevel"/>
    <w:tmpl w:val="22E0561E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F90CEB"/>
    <w:multiLevelType w:val="singleLevel"/>
    <w:tmpl w:val="84AEAFC8"/>
    <w:lvl w:ilvl="0">
      <w:start w:val="1"/>
      <w:numFmt w:val="decimal"/>
      <w:lvlText w:val="%1."/>
      <w:legacy w:legacy="1" w:legacySpace="0" w:legacyIndent="360"/>
      <w:lvlJc w:val="left"/>
      <w:pPr>
        <w:ind w:left="1877" w:hanging="360"/>
      </w:pPr>
    </w:lvl>
  </w:abstractNum>
  <w:abstractNum w:abstractNumId="15">
    <w:nsid w:val="2A2451D3"/>
    <w:multiLevelType w:val="singleLevel"/>
    <w:tmpl w:val="C3148C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2E371CC"/>
    <w:multiLevelType w:val="singleLevel"/>
    <w:tmpl w:val="83828D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9524043"/>
    <w:multiLevelType w:val="singleLevel"/>
    <w:tmpl w:val="BF360692"/>
    <w:lvl w:ilvl="0">
      <w:start w:val="1"/>
      <w:numFmt w:val="decimal"/>
      <w:lvlText w:val="%1."/>
      <w:legacy w:legacy="1" w:legacySpace="0" w:legacyIndent="283"/>
      <w:lvlJc w:val="left"/>
      <w:pPr>
        <w:ind w:left="567" w:hanging="283"/>
      </w:pPr>
    </w:lvl>
  </w:abstractNum>
  <w:abstractNum w:abstractNumId="18">
    <w:nsid w:val="3A3E2D3F"/>
    <w:multiLevelType w:val="singleLevel"/>
    <w:tmpl w:val="BF360692"/>
    <w:lvl w:ilvl="0">
      <w:start w:val="1"/>
      <w:numFmt w:val="decimal"/>
      <w:lvlText w:val="%1."/>
      <w:legacy w:legacy="1" w:legacySpace="0" w:legacyIndent="283"/>
      <w:lvlJc w:val="left"/>
      <w:pPr>
        <w:ind w:left="850" w:hanging="283"/>
      </w:pPr>
    </w:lvl>
  </w:abstractNum>
  <w:abstractNum w:abstractNumId="19">
    <w:nsid w:val="3D3B50EF"/>
    <w:multiLevelType w:val="hybridMultilevel"/>
    <w:tmpl w:val="3DBA51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AD62E69"/>
    <w:multiLevelType w:val="singleLevel"/>
    <w:tmpl w:val="BF36069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1">
    <w:nsid w:val="520B2AB7"/>
    <w:multiLevelType w:val="singleLevel"/>
    <w:tmpl w:val="F3F46F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63E45D4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3">
    <w:nsid w:val="69AC4B36"/>
    <w:multiLevelType w:val="singleLevel"/>
    <w:tmpl w:val="BF360692"/>
    <w:lvl w:ilvl="0">
      <w:start w:val="1"/>
      <w:numFmt w:val="decimal"/>
      <w:lvlText w:val="%1."/>
      <w:legacy w:legacy="1" w:legacySpace="0" w:legacyIndent="283"/>
      <w:lvlJc w:val="left"/>
      <w:pPr>
        <w:ind w:left="567" w:hanging="283"/>
      </w:pPr>
    </w:lvl>
  </w:abstractNum>
  <w:abstractNum w:abstractNumId="24">
    <w:nsid w:val="71D672A4"/>
    <w:multiLevelType w:val="multilevel"/>
    <w:tmpl w:val="0F1C0212"/>
    <w:lvl w:ilvl="0">
      <w:start w:val="1"/>
      <w:numFmt w:val="decimal"/>
      <w:pStyle w:val="AnnexHeading"/>
      <w:suff w:val="space"/>
      <w:lvlText w:val="ANNEXE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5">
    <w:nsid w:val="76335A57"/>
    <w:multiLevelType w:val="singleLevel"/>
    <w:tmpl w:val="BF36069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6">
    <w:nsid w:val="7B29268F"/>
    <w:multiLevelType w:val="singleLevel"/>
    <w:tmpl w:val="BF36069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7">
    <w:nsid w:val="7B41384B"/>
    <w:multiLevelType w:val="singleLevel"/>
    <w:tmpl w:val="9A7AD1D8"/>
    <w:lvl w:ilvl="0">
      <w:start w:val="1"/>
      <w:numFmt w:val="decimal"/>
      <w:lvlText w:val="%1."/>
      <w:legacy w:legacy="1" w:legacySpace="0" w:legacyIndent="360"/>
      <w:lvlJc w:val="left"/>
      <w:pPr>
        <w:ind w:left="2237" w:hanging="360"/>
      </w:pPr>
    </w:lvl>
  </w:abstractNum>
  <w:num w:numId="1">
    <w:abstractNumId w:val="6"/>
  </w:num>
  <w:num w:numId="2">
    <w:abstractNumId w:val="11"/>
  </w:num>
  <w:num w:numId="3">
    <w:abstractNumId w:val="17"/>
  </w:num>
  <w:num w:numId="4">
    <w:abstractNumId w:val="7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Times" w:hAnsi="Times" w:hint="default"/>
          <w:sz w:val="16"/>
        </w:rPr>
      </w:lvl>
    </w:lvlOverride>
  </w:num>
  <w:num w:numId="5">
    <w:abstractNumId w:val="10"/>
  </w:num>
  <w:num w:numId="6">
    <w:abstractNumId w:val="6"/>
  </w:num>
  <w:num w:numId="7">
    <w:abstractNumId w:val="15"/>
  </w:num>
  <w:num w:numId="8">
    <w:abstractNumId w:val="16"/>
  </w:num>
  <w:num w:numId="9">
    <w:abstractNumId w:val="21"/>
  </w:num>
  <w:num w:numId="10">
    <w:abstractNumId w:val="25"/>
  </w:num>
  <w:num w:numId="11">
    <w:abstractNumId w:val="23"/>
  </w:num>
  <w:num w:numId="12">
    <w:abstractNumId w:val="18"/>
  </w:num>
  <w:num w:numId="13">
    <w:abstractNumId w:val="14"/>
  </w:num>
  <w:num w:numId="14">
    <w:abstractNumId w:val="27"/>
  </w:num>
  <w:num w:numId="15">
    <w:abstractNumId w:val="26"/>
  </w:num>
  <w:num w:numId="16">
    <w:abstractNumId w:val="20"/>
  </w:num>
  <w:num w:numId="17">
    <w:abstractNumId w:val="5"/>
  </w:num>
  <w:num w:numId="18">
    <w:abstractNumId w:val="3"/>
  </w:num>
  <w:num w:numId="19">
    <w:abstractNumId w:val="2"/>
  </w:num>
  <w:num w:numId="20">
    <w:abstractNumId w:val="4"/>
  </w:num>
  <w:num w:numId="21">
    <w:abstractNumId w:val="0"/>
  </w:num>
  <w:num w:numId="22">
    <w:abstractNumId w:val="6"/>
  </w:num>
  <w:num w:numId="23">
    <w:abstractNumId w:val="1"/>
  </w:num>
  <w:num w:numId="24">
    <w:abstractNumId w:val="24"/>
  </w:num>
  <w:num w:numId="25">
    <w:abstractNumId w:val="8"/>
  </w:num>
  <w:num w:numId="26">
    <w:abstractNumId w:val="19"/>
  </w:num>
  <w:num w:numId="27">
    <w:abstractNumId w:val="9"/>
  </w:num>
  <w:num w:numId="28">
    <w:abstractNumId w:val="12"/>
  </w:num>
  <w:num w:numId="29">
    <w:abstractNumId w:val="22"/>
  </w:num>
  <w:num w:numId="30">
    <w:abstractNumId w:val="13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trackRevisions/>
  <w:doNotTrackMoves/>
  <w:defaultTabStop w:val="720"/>
  <w:hyphenationZone w:val="425"/>
  <w:drawingGridHorizontalSpacing w:val="90"/>
  <w:displayHorizontalDrawingGridEvery w:val="0"/>
  <w:displayVerticalDrawingGridEvery w:val="0"/>
  <w:noPunctuationKerning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F75AE"/>
    <w:rsid w:val="00015BB1"/>
    <w:rsid w:val="00056192"/>
    <w:rsid w:val="000855D8"/>
    <w:rsid w:val="00087D82"/>
    <w:rsid w:val="000A5656"/>
    <w:rsid w:val="000B207E"/>
    <w:rsid w:val="000D456C"/>
    <w:rsid w:val="00124E45"/>
    <w:rsid w:val="00144F45"/>
    <w:rsid w:val="001A32D8"/>
    <w:rsid w:val="001B52FF"/>
    <w:rsid w:val="001C5188"/>
    <w:rsid w:val="001D275A"/>
    <w:rsid w:val="00211426"/>
    <w:rsid w:val="0021207A"/>
    <w:rsid w:val="00227E9E"/>
    <w:rsid w:val="003B0DA0"/>
    <w:rsid w:val="003B7B42"/>
    <w:rsid w:val="003C754F"/>
    <w:rsid w:val="003E0C0A"/>
    <w:rsid w:val="00423286"/>
    <w:rsid w:val="00476E9D"/>
    <w:rsid w:val="005441DD"/>
    <w:rsid w:val="005B18A9"/>
    <w:rsid w:val="005E73EA"/>
    <w:rsid w:val="006118B3"/>
    <w:rsid w:val="00632C54"/>
    <w:rsid w:val="00646678"/>
    <w:rsid w:val="0069059A"/>
    <w:rsid w:val="006A4E8F"/>
    <w:rsid w:val="007145B6"/>
    <w:rsid w:val="007156ED"/>
    <w:rsid w:val="00721F4B"/>
    <w:rsid w:val="0073749E"/>
    <w:rsid w:val="007B5646"/>
    <w:rsid w:val="00841C91"/>
    <w:rsid w:val="008960DD"/>
    <w:rsid w:val="008A3C15"/>
    <w:rsid w:val="00994B3F"/>
    <w:rsid w:val="009B6D5F"/>
    <w:rsid w:val="009D7852"/>
    <w:rsid w:val="009E4A31"/>
    <w:rsid w:val="00A26858"/>
    <w:rsid w:val="00A3789A"/>
    <w:rsid w:val="00A6442C"/>
    <w:rsid w:val="00A66F9D"/>
    <w:rsid w:val="00AA40C2"/>
    <w:rsid w:val="00AC54B5"/>
    <w:rsid w:val="00AE41B9"/>
    <w:rsid w:val="00B02A12"/>
    <w:rsid w:val="00B3213B"/>
    <w:rsid w:val="00B34154"/>
    <w:rsid w:val="00BC0D9B"/>
    <w:rsid w:val="00BC18ED"/>
    <w:rsid w:val="00BF69F7"/>
    <w:rsid w:val="00BF75AE"/>
    <w:rsid w:val="00C507EB"/>
    <w:rsid w:val="00C6395C"/>
    <w:rsid w:val="00C732B3"/>
    <w:rsid w:val="00C9539C"/>
    <w:rsid w:val="00CB6DD5"/>
    <w:rsid w:val="00CC5429"/>
    <w:rsid w:val="00D801AA"/>
    <w:rsid w:val="00DD1715"/>
    <w:rsid w:val="00DD6B0B"/>
    <w:rsid w:val="00E02070"/>
    <w:rsid w:val="00E07F79"/>
    <w:rsid w:val="00E25A69"/>
    <w:rsid w:val="00E26561"/>
    <w:rsid w:val="00E72454"/>
    <w:rsid w:val="00E76926"/>
    <w:rsid w:val="00E82447"/>
    <w:rsid w:val="00EE46E8"/>
    <w:rsid w:val="00F01C41"/>
    <w:rsid w:val="00F75138"/>
    <w:rsid w:val="00F776AE"/>
    <w:rsid w:val="00F86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9B6D5F"/>
    <w:rPr>
      <w:rFonts w:ascii="Verdana" w:hAnsi="Verdana"/>
      <w:sz w:val="18"/>
      <w:lang w:val="fr-FR" w:eastAsia="nl-NL"/>
    </w:rPr>
  </w:style>
  <w:style w:type="paragraph" w:styleId="Titre1">
    <w:name w:val="heading 1"/>
    <w:basedOn w:val="Normal"/>
    <w:next w:val="Corpsdetexte"/>
    <w:qFormat/>
    <w:rsid w:val="00721F4B"/>
    <w:pPr>
      <w:keepNext/>
      <w:keepLines/>
      <w:pageBreakBefore/>
      <w:numPr>
        <w:numId w:val="22"/>
      </w:numPr>
      <w:pBdr>
        <w:bottom w:val="single" w:sz="12" w:space="18" w:color="auto"/>
      </w:pBdr>
      <w:spacing w:before="240" w:after="240"/>
      <w:jc w:val="center"/>
      <w:outlineLvl w:val="0"/>
    </w:pPr>
    <w:rPr>
      <w:b/>
      <w:smallCaps/>
      <w:sz w:val="32"/>
    </w:rPr>
  </w:style>
  <w:style w:type="paragraph" w:styleId="Titre2">
    <w:name w:val="heading 2"/>
    <w:basedOn w:val="Normal"/>
    <w:next w:val="Corpsdetexte"/>
    <w:qFormat/>
    <w:rsid w:val="00721F4B"/>
    <w:pPr>
      <w:keepNext/>
      <w:keepLines/>
      <w:numPr>
        <w:ilvl w:val="1"/>
        <w:numId w:val="22"/>
      </w:numPr>
      <w:tabs>
        <w:tab w:val="clear" w:pos="720"/>
        <w:tab w:val="left" w:pos="851"/>
      </w:tabs>
      <w:spacing w:before="160" w:after="200"/>
      <w:ind w:left="851" w:hanging="851"/>
      <w:outlineLvl w:val="1"/>
    </w:pPr>
    <w:rPr>
      <w:b/>
      <w:smallCaps/>
      <w:sz w:val="24"/>
    </w:rPr>
  </w:style>
  <w:style w:type="paragraph" w:styleId="Titre3">
    <w:name w:val="heading 3"/>
    <w:basedOn w:val="Normal"/>
    <w:next w:val="Corpsdetexte"/>
    <w:qFormat/>
    <w:rsid w:val="00721F4B"/>
    <w:pPr>
      <w:keepNext/>
      <w:keepLines/>
      <w:numPr>
        <w:ilvl w:val="2"/>
        <w:numId w:val="22"/>
      </w:numPr>
      <w:tabs>
        <w:tab w:val="clear" w:pos="1080"/>
        <w:tab w:val="left" w:pos="851"/>
      </w:tabs>
      <w:spacing w:before="120" w:after="120"/>
      <w:ind w:left="851" w:hanging="851"/>
      <w:outlineLvl w:val="2"/>
    </w:pPr>
    <w:rPr>
      <w:b/>
      <w:sz w:val="22"/>
    </w:rPr>
  </w:style>
  <w:style w:type="paragraph" w:styleId="Titre4">
    <w:name w:val="heading 4"/>
    <w:basedOn w:val="Normal"/>
    <w:next w:val="Corpsdetexte"/>
    <w:qFormat/>
    <w:rsid w:val="00721F4B"/>
    <w:pPr>
      <w:keepNext/>
      <w:keepLines/>
      <w:numPr>
        <w:ilvl w:val="3"/>
        <w:numId w:val="22"/>
      </w:numPr>
      <w:tabs>
        <w:tab w:val="clear" w:pos="1080"/>
        <w:tab w:val="left" w:pos="1134"/>
      </w:tabs>
      <w:spacing w:before="120" w:after="120"/>
      <w:ind w:left="1134" w:hanging="1134"/>
      <w:outlineLvl w:val="3"/>
    </w:pPr>
    <w:rPr>
      <w:b/>
      <w:i/>
      <w:sz w:val="22"/>
    </w:rPr>
  </w:style>
  <w:style w:type="paragraph" w:styleId="Titre5">
    <w:name w:val="heading 5"/>
    <w:basedOn w:val="Normal"/>
    <w:next w:val="Corpsdetexte"/>
    <w:qFormat/>
    <w:rsid w:val="001D275A"/>
    <w:pPr>
      <w:numPr>
        <w:ilvl w:val="4"/>
        <w:numId w:val="22"/>
      </w:numPr>
      <w:tabs>
        <w:tab w:val="clear" w:pos="1440"/>
        <w:tab w:val="left" w:pos="1134"/>
      </w:tabs>
      <w:spacing w:before="120" w:after="120"/>
      <w:ind w:left="1134" w:hanging="1134"/>
      <w:outlineLvl w:val="4"/>
    </w:pPr>
    <w:rPr>
      <w:b/>
      <w:i/>
    </w:rPr>
  </w:style>
  <w:style w:type="paragraph" w:styleId="Titre6">
    <w:name w:val="heading 6"/>
    <w:basedOn w:val="Normal"/>
    <w:next w:val="Corpsdetexte"/>
    <w:qFormat/>
    <w:rsid w:val="00721F4B"/>
    <w:pPr>
      <w:keepNext/>
      <w:keepLines/>
      <w:numPr>
        <w:ilvl w:val="5"/>
        <w:numId w:val="22"/>
      </w:numPr>
      <w:spacing w:before="120" w:after="120"/>
      <w:outlineLvl w:val="5"/>
    </w:pPr>
    <w:rPr>
      <w:b/>
      <w:sz w:val="22"/>
    </w:rPr>
  </w:style>
  <w:style w:type="paragraph" w:styleId="Titre7">
    <w:name w:val="heading 7"/>
    <w:basedOn w:val="Normal"/>
    <w:next w:val="Corpsdetexte"/>
    <w:qFormat/>
    <w:rsid w:val="00721F4B"/>
    <w:pPr>
      <w:keepNext/>
      <w:keepLines/>
      <w:numPr>
        <w:ilvl w:val="6"/>
        <w:numId w:val="22"/>
      </w:numPr>
      <w:spacing w:before="120" w:after="120"/>
      <w:outlineLvl w:val="6"/>
    </w:pPr>
    <w:rPr>
      <w:b/>
      <w:i/>
      <w:kern w:val="28"/>
      <w:sz w:val="22"/>
    </w:rPr>
  </w:style>
  <w:style w:type="paragraph" w:styleId="Titre8">
    <w:name w:val="heading 8"/>
    <w:basedOn w:val="Normal"/>
    <w:next w:val="Corpsdetexte"/>
    <w:qFormat/>
    <w:rsid w:val="001D275A"/>
    <w:pPr>
      <w:keepNext/>
      <w:keepLines/>
      <w:numPr>
        <w:ilvl w:val="7"/>
        <w:numId w:val="22"/>
      </w:numPr>
      <w:spacing w:before="120" w:after="120"/>
      <w:outlineLvl w:val="7"/>
    </w:pPr>
    <w:rPr>
      <w:b/>
    </w:rPr>
  </w:style>
  <w:style w:type="paragraph" w:styleId="Titre9">
    <w:name w:val="heading 9"/>
    <w:basedOn w:val="Normal"/>
    <w:next w:val="Corpsdetexte"/>
    <w:qFormat/>
    <w:rsid w:val="001D275A"/>
    <w:pPr>
      <w:keepNext/>
      <w:keepLines/>
      <w:numPr>
        <w:ilvl w:val="8"/>
        <w:numId w:val="22"/>
      </w:numPr>
      <w:spacing w:before="120" w:after="120"/>
      <w:outlineLvl w:val="8"/>
    </w:pPr>
    <w:rPr>
      <w:b/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Corpsdetexte"/>
    <w:rsid w:val="001D275A"/>
    <w:pPr>
      <w:keepNext/>
      <w:tabs>
        <w:tab w:val="left" w:pos="1134"/>
      </w:tabs>
      <w:spacing w:before="120" w:after="60"/>
      <w:ind w:left="1134" w:hanging="1134"/>
    </w:pPr>
    <w:rPr>
      <w:b/>
    </w:rPr>
  </w:style>
  <w:style w:type="paragraph" w:styleId="Corpsdetexte">
    <w:name w:val="Body Text"/>
    <w:basedOn w:val="Normal"/>
    <w:rsid w:val="001D275A"/>
    <w:pPr>
      <w:spacing w:after="120"/>
    </w:pPr>
  </w:style>
  <w:style w:type="character" w:styleId="Appeldenotedefin">
    <w:name w:val="endnote reference"/>
    <w:semiHidden/>
    <w:rsid w:val="001D275A"/>
    <w:rPr>
      <w:vertAlign w:val="superscript"/>
    </w:rPr>
  </w:style>
  <w:style w:type="paragraph" w:styleId="Notedefin">
    <w:name w:val="endnote text"/>
    <w:basedOn w:val="Normal"/>
    <w:semiHidden/>
    <w:rsid w:val="001D275A"/>
    <w:pPr>
      <w:tabs>
        <w:tab w:val="left" w:pos="187"/>
      </w:tabs>
      <w:spacing w:after="120" w:line="220" w:lineRule="exact"/>
      <w:ind w:left="187" w:hanging="187"/>
    </w:pPr>
  </w:style>
  <w:style w:type="paragraph" w:styleId="Pieddepage">
    <w:name w:val="footer"/>
    <w:basedOn w:val="Normal"/>
    <w:rsid w:val="001D275A"/>
    <w:pPr>
      <w:keepLines/>
      <w:pBdr>
        <w:top w:val="single" w:sz="6" w:space="1" w:color="auto"/>
      </w:pBdr>
      <w:tabs>
        <w:tab w:val="right" w:pos="8931"/>
      </w:tabs>
    </w:pPr>
    <w:rPr>
      <w:sz w:val="16"/>
    </w:rPr>
  </w:style>
  <w:style w:type="character" w:styleId="Appelnotedebasdep">
    <w:name w:val="footnote reference"/>
    <w:semiHidden/>
    <w:rsid w:val="001D275A"/>
    <w:rPr>
      <w:vertAlign w:val="superscript"/>
    </w:rPr>
  </w:style>
  <w:style w:type="paragraph" w:styleId="Notedebasdepage">
    <w:name w:val="footnote text"/>
    <w:basedOn w:val="Normal"/>
    <w:semiHidden/>
    <w:rsid w:val="001D275A"/>
    <w:pPr>
      <w:tabs>
        <w:tab w:val="left" w:pos="187"/>
      </w:tabs>
      <w:spacing w:after="120" w:line="220" w:lineRule="exact"/>
      <w:ind w:left="187" w:hanging="187"/>
    </w:pPr>
  </w:style>
  <w:style w:type="paragraph" w:styleId="En-tte">
    <w:name w:val="header"/>
    <w:basedOn w:val="Normal"/>
    <w:rsid w:val="001D275A"/>
    <w:pPr>
      <w:keepLines/>
      <w:pBdr>
        <w:bottom w:val="single" w:sz="6" w:space="2" w:color="auto"/>
      </w:pBdr>
      <w:tabs>
        <w:tab w:val="right" w:pos="7797"/>
        <w:tab w:val="right" w:pos="8931"/>
      </w:tabs>
    </w:pPr>
    <w:rPr>
      <w:sz w:val="16"/>
    </w:rPr>
  </w:style>
  <w:style w:type="paragraph" w:styleId="Liste">
    <w:name w:val="List"/>
    <w:basedOn w:val="Corpsdetexte"/>
    <w:rsid w:val="001D275A"/>
    <w:pPr>
      <w:spacing w:before="60" w:after="60"/>
      <w:ind w:left="284" w:hanging="284"/>
    </w:pPr>
  </w:style>
  <w:style w:type="paragraph" w:styleId="Liste2">
    <w:name w:val="List 2"/>
    <w:basedOn w:val="Liste"/>
    <w:rsid w:val="001D275A"/>
    <w:pPr>
      <w:ind w:firstLine="284"/>
    </w:pPr>
  </w:style>
  <w:style w:type="paragraph" w:customStyle="1" w:styleId="Enclosure">
    <w:name w:val="Enclosure"/>
    <w:basedOn w:val="Normal"/>
    <w:next w:val="Corpsdetexte"/>
    <w:rsid w:val="001D275A"/>
    <w:pPr>
      <w:tabs>
        <w:tab w:val="left" w:pos="993"/>
      </w:tabs>
      <w:spacing w:before="360"/>
      <w:ind w:left="992" w:hanging="992"/>
    </w:pPr>
  </w:style>
  <w:style w:type="paragraph" w:styleId="Listepuces">
    <w:name w:val="List Bullet"/>
    <w:basedOn w:val="Normal"/>
    <w:rsid w:val="001D275A"/>
    <w:pPr>
      <w:numPr>
        <w:numId w:val="17"/>
      </w:numPr>
      <w:tabs>
        <w:tab w:val="clear" w:pos="360"/>
      </w:tabs>
      <w:spacing w:after="120"/>
      <w:ind w:left="284" w:hanging="284"/>
    </w:pPr>
  </w:style>
  <w:style w:type="paragraph" w:styleId="Listepuces2">
    <w:name w:val="List Bullet 2"/>
    <w:basedOn w:val="Normal"/>
    <w:rsid w:val="001D275A"/>
    <w:pPr>
      <w:numPr>
        <w:numId w:val="18"/>
      </w:numPr>
      <w:tabs>
        <w:tab w:val="clear" w:pos="643"/>
      </w:tabs>
      <w:spacing w:after="120"/>
      <w:ind w:left="568" w:hanging="284"/>
    </w:pPr>
  </w:style>
  <w:style w:type="paragraph" w:styleId="Listepuces3">
    <w:name w:val="List Bullet 3"/>
    <w:basedOn w:val="Normal"/>
    <w:rsid w:val="001D275A"/>
    <w:pPr>
      <w:numPr>
        <w:numId w:val="19"/>
      </w:numPr>
      <w:tabs>
        <w:tab w:val="clear" w:pos="926"/>
        <w:tab w:val="left" w:pos="851"/>
      </w:tabs>
      <w:spacing w:after="120"/>
      <w:ind w:left="851" w:hanging="284"/>
    </w:pPr>
  </w:style>
  <w:style w:type="character" w:styleId="Numrodepage">
    <w:name w:val="page number"/>
    <w:rsid w:val="001D275A"/>
  </w:style>
  <w:style w:type="character" w:customStyle="1" w:styleId="Superscript">
    <w:name w:val="Superscript"/>
    <w:rsid w:val="001D275A"/>
    <w:rPr>
      <w:vertAlign w:val="superscript"/>
    </w:rPr>
  </w:style>
  <w:style w:type="paragraph" w:styleId="TM1">
    <w:name w:val="toc 1"/>
    <w:basedOn w:val="TOCBase"/>
    <w:uiPriority w:val="39"/>
    <w:rsid w:val="00CB6DD5"/>
    <w:pPr>
      <w:tabs>
        <w:tab w:val="left" w:pos="567"/>
        <w:tab w:val="right" w:leader="dot" w:pos="9072"/>
      </w:tabs>
      <w:spacing w:before="120"/>
      <w:ind w:left="567" w:right="284" w:hanging="567"/>
    </w:pPr>
    <w:rPr>
      <w:b/>
      <w:sz w:val="22"/>
    </w:rPr>
  </w:style>
  <w:style w:type="paragraph" w:styleId="TM2">
    <w:name w:val="toc 2"/>
    <w:basedOn w:val="Normal"/>
    <w:uiPriority w:val="39"/>
    <w:rsid w:val="001D275A"/>
    <w:pPr>
      <w:tabs>
        <w:tab w:val="left" w:pos="1134"/>
        <w:tab w:val="right" w:leader="dot" w:pos="9072"/>
      </w:tabs>
      <w:ind w:left="1134" w:right="284" w:hanging="567"/>
    </w:pPr>
    <w:rPr>
      <w:noProof/>
    </w:rPr>
  </w:style>
  <w:style w:type="paragraph" w:styleId="TM3">
    <w:name w:val="toc 3"/>
    <w:basedOn w:val="Normal"/>
    <w:uiPriority w:val="39"/>
    <w:rsid w:val="001D275A"/>
    <w:pPr>
      <w:tabs>
        <w:tab w:val="left" w:pos="1701"/>
        <w:tab w:val="right" w:leader="dot" w:pos="9072"/>
      </w:tabs>
      <w:ind w:left="1701" w:right="284" w:hanging="567"/>
    </w:pPr>
    <w:rPr>
      <w:noProof/>
    </w:rPr>
  </w:style>
  <w:style w:type="paragraph" w:styleId="TM4">
    <w:name w:val="toc 4"/>
    <w:basedOn w:val="Normal"/>
    <w:semiHidden/>
    <w:rsid w:val="001D275A"/>
    <w:pPr>
      <w:tabs>
        <w:tab w:val="left" w:pos="1985"/>
        <w:tab w:val="right" w:leader="dot" w:pos="9072"/>
      </w:tabs>
      <w:ind w:left="1985" w:right="284" w:hanging="851"/>
    </w:pPr>
    <w:rPr>
      <w:noProof/>
    </w:rPr>
  </w:style>
  <w:style w:type="paragraph" w:styleId="TM5">
    <w:name w:val="toc 5"/>
    <w:basedOn w:val="Normal"/>
    <w:semiHidden/>
    <w:rsid w:val="001D275A"/>
    <w:pPr>
      <w:tabs>
        <w:tab w:val="left" w:pos="2268"/>
        <w:tab w:val="right" w:leader="dot" w:pos="9072"/>
      </w:tabs>
      <w:ind w:left="2268" w:right="284" w:hanging="1134"/>
    </w:pPr>
    <w:rPr>
      <w:noProof/>
    </w:rPr>
  </w:style>
  <w:style w:type="paragraph" w:customStyle="1" w:styleId="TOCBase">
    <w:name w:val="TOC Base"/>
    <w:basedOn w:val="Normal"/>
    <w:rsid w:val="001D275A"/>
    <w:pPr>
      <w:tabs>
        <w:tab w:val="right" w:pos="9072"/>
      </w:tabs>
      <w:ind w:left="1134"/>
    </w:pPr>
  </w:style>
  <w:style w:type="paragraph" w:customStyle="1" w:styleId="FrontClient">
    <w:name w:val="Front Client"/>
    <w:basedOn w:val="Normal"/>
    <w:rsid w:val="00F776AE"/>
    <w:pPr>
      <w:spacing w:before="1000" w:after="200"/>
      <w:jc w:val="center"/>
    </w:pPr>
    <w:rPr>
      <w:b/>
      <w:sz w:val="24"/>
    </w:rPr>
  </w:style>
  <w:style w:type="paragraph" w:customStyle="1" w:styleId="FrontClientRef">
    <w:name w:val="Front Client Ref"/>
    <w:basedOn w:val="Normal"/>
    <w:rsid w:val="00F776AE"/>
    <w:pPr>
      <w:jc w:val="center"/>
    </w:pPr>
    <w:rPr>
      <w:b/>
      <w:sz w:val="22"/>
    </w:rPr>
  </w:style>
  <w:style w:type="paragraph" w:customStyle="1" w:styleId="FrontTitle">
    <w:name w:val="Front Title"/>
    <w:basedOn w:val="Normal"/>
    <w:rsid w:val="00F776AE"/>
    <w:pPr>
      <w:spacing w:before="3000" w:after="5000"/>
      <w:jc w:val="center"/>
    </w:pPr>
    <w:rPr>
      <w:b/>
      <w:sz w:val="32"/>
    </w:rPr>
  </w:style>
  <w:style w:type="paragraph" w:customStyle="1" w:styleId="FrontGim">
    <w:name w:val="Front Gim"/>
    <w:basedOn w:val="Normal"/>
    <w:rsid w:val="00F776AE"/>
    <w:pPr>
      <w:jc w:val="center"/>
    </w:pPr>
    <w:rPr>
      <w:b/>
      <w:sz w:val="22"/>
    </w:rPr>
  </w:style>
  <w:style w:type="paragraph" w:customStyle="1" w:styleId="FrontContract">
    <w:name w:val="Front Contract"/>
    <w:basedOn w:val="Normal"/>
    <w:rsid w:val="00F776AE"/>
    <w:pPr>
      <w:jc w:val="center"/>
    </w:pPr>
    <w:rPr>
      <w:sz w:val="22"/>
    </w:rPr>
  </w:style>
  <w:style w:type="paragraph" w:customStyle="1" w:styleId="FrontDate">
    <w:name w:val="Front Date"/>
    <w:basedOn w:val="Normal"/>
    <w:rsid w:val="00F776AE"/>
    <w:pPr>
      <w:jc w:val="center"/>
    </w:pPr>
    <w:rPr>
      <w:sz w:val="22"/>
    </w:rPr>
  </w:style>
  <w:style w:type="paragraph" w:customStyle="1" w:styleId="MSHeading">
    <w:name w:val="MS Heading"/>
    <w:basedOn w:val="Titre1"/>
    <w:next w:val="Corpsdetexte"/>
    <w:rsid w:val="001D275A"/>
    <w:pPr>
      <w:outlineLvl w:val="9"/>
    </w:pPr>
  </w:style>
  <w:style w:type="paragraph" w:customStyle="1" w:styleId="AnnexHeading">
    <w:name w:val="Annex Heading"/>
    <w:basedOn w:val="Titre1"/>
    <w:next w:val="Corpsdetexte"/>
    <w:rsid w:val="00F776AE"/>
    <w:pPr>
      <w:numPr>
        <w:numId w:val="24"/>
      </w:numPr>
      <w:outlineLvl w:val="9"/>
    </w:pPr>
  </w:style>
  <w:style w:type="paragraph" w:styleId="En-ttedetabledesmatires">
    <w:name w:val="TOC Heading"/>
    <w:basedOn w:val="Normal"/>
    <w:qFormat/>
    <w:rsid w:val="00721F4B"/>
    <w:pPr>
      <w:spacing w:before="360" w:after="240"/>
    </w:pPr>
    <w:rPr>
      <w:b/>
      <w:smallCaps/>
      <w:sz w:val="28"/>
    </w:rPr>
  </w:style>
  <w:style w:type="paragraph" w:customStyle="1" w:styleId="TOCAnnexes">
    <w:name w:val="TOC Annexes"/>
    <w:basedOn w:val="TM1"/>
    <w:rsid w:val="00721F4B"/>
  </w:style>
  <w:style w:type="paragraph" w:customStyle="1" w:styleId="TOCAnnex2">
    <w:name w:val="TOC Annex 2"/>
    <w:basedOn w:val="Corpsdetexte"/>
    <w:rsid w:val="001D275A"/>
    <w:pPr>
      <w:spacing w:after="0"/>
      <w:ind w:left="851"/>
    </w:pPr>
  </w:style>
  <w:style w:type="paragraph" w:customStyle="1" w:styleId="BodyTable">
    <w:name w:val="Body Table"/>
    <w:basedOn w:val="Corpsdetexte"/>
    <w:rsid w:val="001D275A"/>
    <w:pPr>
      <w:spacing w:after="0"/>
    </w:pPr>
  </w:style>
  <w:style w:type="paragraph" w:styleId="Listecontinue">
    <w:name w:val="List Continue"/>
    <w:basedOn w:val="Normal"/>
    <w:rsid w:val="001D275A"/>
    <w:pPr>
      <w:spacing w:after="120"/>
      <w:ind w:left="284"/>
    </w:pPr>
  </w:style>
  <w:style w:type="paragraph" w:styleId="Listecontinue2">
    <w:name w:val="List Continue 2"/>
    <w:basedOn w:val="Normal"/>
    <w:rsid w:val="001D275A"/>
    <w:pPr>
      <w:spacing w:after="120"/>
      <w:ind w:left="567"/>
    </w:pPr>
  </w:style>
  <w:style w:type="paragraph" w:styleId="Listecontinue3">
    <w:name w:val="List Continue 3"/>
    <w:basedOn w:val="Normal"/>
    <w:rsid w:val="001D275A"/>
    <w:pPr>
      <w:spacing w:after="120"/>
      <w:ind w:left="851"/>
    </w:pPr>
  </w:style>
  <w:style w:type="paragraph" w:styleId="Explorateurdedocuments">
    <w:name w:val="Document Map"/>
    <w:basedOn w:val="Normal"/>
    <w:semiHidden/>
    <w:rsid w:val="001D275A"/>
    <w:pPr>
      <w:shd w:val="clear" w:color="auto" w:fill="000080"/>
    </w:pPr>
    <w:rPr>
      <w:rFonts w:ascii="Tahoma" w:hAnsi="Tahoma"/>
    </w:rPr>
  </w:style>
  <w:style w:type="paragraph" w:styleId="Listenumros">
    <w:name w:val="List Number"/>
    <w:basedOn w:val="Normal"/>
    <w:rsid w:val="001D275A"/>
    <w:pPr>
      <w:numPr>
        <w:numId w:val="20"/>
      </w:numPr>
      <w:tabs>
        <w:tab w:val="clear" w:pos="360"/>
      </w:tabs>
      <w:spacing w:after="120"/>
      <w:ind w:left="284" w:hanging="284"/>
    </w:pPr>
  </w:style>
  <w:style w:type="paragraph" w:styleId="Listenumros2">
    <w:name w:val="List Number 2"/>
    <w:basedOn w:val="Normal"/>
    <w:rsid w:val="001D275A"/>
    <w:pPr>
      <w:numPr>
        <w:numId w:val="23"/>
      </w:numPr>
      <w:spacing w:after="120"/>
    </w:pPr>
  </w:style>
  <w:style w:type="paragraph" w:styleId="Listenumros3">
    <w:name w:val="List Number 3"/>
    <w:basedOn w:val="Normal"/>
    <w:rsid w:val="001D275A"/>
    <w:pPr>
      <w:numPr>
        <w:numId w:val="21"/>
      </w:numPr>
      <w:tabs>
        <w:tab w:val="clear" w:pos="926"/>
        <w:tab w:val="left" w:pos="851"/>
      </w:tabs>
      <w:spacing w:after="120"/>
      <w:ind w:left="851" w:hanging="284"/>
    </w:pPr>
  </w:style>
  <w:style w:type="paragraph" w:styleId="TM6">
    <w:name w:val="toc 6"/>
    <w:basedOn w:val="Normal"/>
    <w:next w:val="Normal"/>
    <w:autoRedefine/>
    <w:semiHidden/>
    <w:rsid w:val="001D275A"/>
    <w:pPr>
      <w:tabs>
        <w:tab w:val="right" w:leader="dot" w:pos="9062"/>
      </w:tabs>
      <w:ind w:left="1701"/>
    </w:pPr>
    <w:rPr>
      <w:noProof/>
    </w:rPr>
  </w:style>
  <w:style w:type="paragraph" w:styleId="Lgende">
    <w:name w:val="caption"/>
    <w:basedOn w:val="Normal"/>
    <w:next w:val="Corpsdetexte"/>
    <w:qFormat/>
    <w:rsid w:val="001D275A"/>
    <w:pPr>
      <w:keepLines/>
      <w:spacing w:before="120" w:after="240"/>
    </w:pPr>
    <w:rPr>
      <w:b/>
    </w:rPr>
  </w:style>
  <w:style w:type="paragraph" w:customStyle="1" w:styleId="StyleFrontTitleBefore10ptAfter10pt">
    <w:name w:val="Style Front Title + Before:  10 pt After:  10 pt"/>
    <w:basedOn w:val="FrontTitle"/>
    <w:rsid w:val="00F776AE"/>
    <w:pPr>
      <w:spacing w:before="200" w:after="200"/>
    </w:pPr>
    <w:rPr>
      <w:bCs/>
      <w:sz w:val="28"/>
    </w:rPr>
  </w:style>
  <w:style w:type="table" w:styleId="Grilledutableau">
    <w:name w:val="Table Grid"/>
    <w:basedOn w:val="TableauNormal"/>
    <w:rsid w:val="009D78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rsid w:val="00E26561"/>
    <w:rPr>
      <w:color w:val="0000FF"/>
      <w:u w:val="single"/>
    </w:rPr>
  </w:style>
  <w:style w:type="numbering" w:styleId="111111">
    <w:name w:val="Outline List 2"/>
    <w:basedOn w:val="Aucuneliste"/>
    <w:rsid w:val="00015BB1"/>
    <w:pPr>
      <w:numPr>
        <w:numId w:val="27"/>
      </w:numPr>
    </w:pPr>
  </w:style>
  <w:style w:type="character" w:styleId="Marquedecommentaire">
    <w:name w:val="annotation reference"/>
    <w:basedOn w:val="Policepardfaut"/>
    <w:rsid w:val="00A6442C"/>
    <w:rPr>
      <w:sz w:val="16"/>
      <w:szCs w:val="16"/>
    </w:rPr>
  </w:style>
  <w:style w:type="paragraph" w:styleId="Commentaire">
    <w:name w:val="annotation text"/>
    <w:basedOn w:val="Normal"/>
    <w:link w:val="CommentaireCar"/>
    <w:rsid w:val="00A6442C"/>
    <w:rPr>
      <w:sz w:val="20"/>
    </w:rPr>
  </w:style>
  <w:style w:type="character" w:customStyle="1" w:styleId="CommentaireCar">
    <w:name w:val="Commentaire Car"/>
    <w:basedOn w:val="Policepardfaut"/>
    <w:link w:val="Commentaire"/>
    <w:rsid w:val="00A6442C"/>
    <w:rPr>
      <w:rFonts w:ascii="Verdana" w:hAnsi="Verdana"/>
      <w:lang w:val="fr-FR" w:eastAsia="nl-NL"/>
    </w:rPr>
  </w:style>
  <w:style w:type="paragraph" w:styleId="Objetducommentaire">
    <w:name w:val="annotation subject"/>
    <w:basedOn w:val="Commentaire"/>
    <w:next w:val="Commentaire"/>
    <w:link w:val="ObjetducommentaireCar"/>
    <w:rsid w:val="00A6442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A6442C"/>
    <w:rPr>
      <w:b/>
      <w:bCs/>
    </w:rPr>
  </w:style>
  <w:style w:type="paragraph" w:styleId="Textedebulles">
    <w:name w:val="Balloon Text"/>
    <w:basedOn w:val="Normal"/>
    <w:link w:val="TextedebullesCar"/>
    <w:rsid w:val="00A6442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6442C"/>
    <w:rPr>
      <w:rFonts w:ascii="Tahoma" w:hAnsi="Tahoma" w:cs="Tahoma"/>
      <w:sz w:val="16"/>
      <w:szCs w:val="16"/>
      <w:lang w:val="fr-FR"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Base">
    <w:name w:val="111111"/>
    <w:pPr>
      <w:numPr>
        <w:numId w:val="27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inspire-geoportal.ec.europa.eu/validator2/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omments" Target="comment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700</Words>
  <Characters>3852</Characters>
  <Application>Microsoft Office Word</Application>
  <DocSecurity>0</DocSecurity>
  <Lines>32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GMRPLU.DOT</vt:lpstr>
      <vt:lpstr>GMRPLU.DOT</vt:lpstr>
    </vt:vector>
  </TitlesOfParts>
  <Manager>Vital SCHREURS</Manager>
  <Company>GIM</Company>
  <LinksUpToDate>false</LinksUpToDate>
  <CharactersWithSpaces>4543</CharactersWithSpaces>
  <SharedDoc>false</SharedDoc>
  <HLinks>
    <vt:vector size="36" baseType="variant"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_Toc281838046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_Toc281838045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_Toc281838044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_Toc281838043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_Toc281838042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_Toc281838041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GMRPLU.DOT</dc:title>
  <dc:subject>Procédure de validation du fichier XML</dc:subject>
  <dc:creator>FDO</dc:creator>
  <cp:keywords>OP0003</cp:keywords>
  <dc:description>DocManDotNet Version 3.2.0.0</dc:description>
  <cp:lastModifiedBy>Vincent Bombaerts</cp:lastModifiedBy>
  <cp:revision>3</cp:revision>
  <cp:lastPrinted>2004-10-21T15:52:00Z</cp:lastPrinted>
  <dcterms:created xsi:type="dcterms:W3CDTF">2014-11-05T14:57:00Z</dcterms:created>
  <dcterms:modified xsi:type="dcterms:W3CDTF">2014-11-28T12:26:00Z</dcterms:modified>
</cp:coreProperties>
</file>