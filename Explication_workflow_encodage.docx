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585D81">
            <w:pPr>
              <w:pStyle w:val="FrontClient"/>
              <w:spacing w:before="3200"/>
            </w:pPr>
            <w:bookmarkStart w:id="0" w:name="FrontClient"/>
            <w:r w:rsidRPr="009315F2">
              <w:rPr>
                <w:noProof/>
                <w:lang w:val="fr-BE" w:eastAsia="en-US"/>
              </w:rPr>
              <w:t>SPW - SG - Département de la géomatique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9212A5" w:rsidP="00CD1EE4">
            <w:pPr>
              <w:pStyle w:val="FrontTitle"/>
              <w:spacing w:before="200" w:after="200"/>
            </w:pPr>
            <w:bookmarkStart w:id="2" w:name="FrontTitle"/>
            <w:r>
              <w:t>Livrable 1 :</w:t>
            </w:r>
            <w:r w:rsidR="00CD1EE4">
              <w:t xml:space="preserve"> Méthodologie d’encodage des fiches de métadonnées dans Metawal : Flux et </w:t>
            </w:r>
            <w:r w:rsidR="00585D81">
              <w:t>rôle des acteurs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187608" w:rsidP="009D7852">
            <w:pPr>
              <w:jc w:val="center"/>
            </w:pPr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57728" behindDoc="1" locked="1" layoutInCell="0" allowOverlap="1">
                  <wp:simplePos x="0" y="0"/>
                  <wp:positionH relativeFrom="page">
                    <wp:posOffset>1080135</wp:posOffset>
                  </wp:positionH>
                  <wp:positionV relativeFrom="page">
                    <wp:posOffset>8641080</wp:posOffset>
                  </wp:positionV>
                  <wp:extent cx="1657350" cy="1838325"/>
                  <wp:effectExtent l="0" t="0" r="0" b="9525"/>
                  <wp:wrapNone/>
                  <wp:docPr id="3" name="Picture 3" descr="Address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ress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83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56704" behindDoc="0" locked="0" layoutInCell="0" allowOverlap="1">
                  <wp:simplePos x="0" y="0"/>
                  <wp:positionH relativeFrom="page">
                    <wp:posOffset>1080135</wp:posOffset>
                  </wp:positionH>
                  <wp:positionV relativeFrom="page">
                    <wp:posOffset>360045</wp:posOffset>
                  </wp:positionV>
                  <wp:extent cx="2266950" cy="12287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228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2C54" w:rsidRPr="00B0075E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924911" w:rsidRPr="00CD1EE4" w:rsidRDefault="0092491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bookmarkStart w:id="3" w:name="FirstPageRef"/>
            <w:r w:rsidRPr="00CD1EE4">
              <w:rPr>
                <w:sz w:val="18"/>
                <w:szCs w:val="18"/>
                <w:lang w:val="en-US"/>
              </w:rPr>
              <w:t xml:space="preserve">Doc ref.: </w:t>
            </w:r>
          </w:p>
          <w:p w:rsidR="00924911" w:rsidRPr="00CD1EE4" w:rsidRDefault="0036644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Doc issue.rev: 03</w:t>
            </w:r>
            <w:r w:rsidR="00F439E3">
              <w:rPr>
                <w:sz w:val="18"/>
                <w:szCs w:val="18"/>
                <w:lang w:val="en-US"/>
              </w:rPr>
              <w:t>.00</w:t>
            </w:r>
          </w:p>
          <w:p w:rsidR="00924911" w:rsidRPr="00CD1EE4" w:rsidRDefault="0036644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Doc date: 2014-07-23</w:t>
            </w:r>
          </w:p>
          <w:p w:rsidR="00632C54" w:rsidRPr="009315F2" w:rsidRDefault="0092491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CD1EE4">
              <w:rPr>
                <w:sz w:val="18"/>
                <w:szCs w:val="18"/>
                <w:lang w:val="en-US"/>
              </w:rPr>
              <w:t>Doc id: C130606/FDO/</w:t>
            </w:r>
            <w:proofErr w:type="spellStart"/>
            <w:r w:rsidRPr="00CD1EE4">
              <w:rPr>
                <w:sz w:val="18"/>
                <w:szCs w:val="18"/>
                <w:lang w:val="en-US"/>
              </w:rPr>
              <w:t>fdo</w:t>
            </w:r>
            <w:proofErr w:type="spellEnd"/>
            <w:r w:rsidRPr="00CD1EE4">
              <w:rPr>
                <w:sz w:val="18"/>
                <w:szCs w:val="18"/>
                <w:lang w:val="en-US"/>
              </w:rPr>
              <w:t>/00</w:t>
            </w:r>
            <w:bookmarkEnd w:id="3"/>
            <w:r w:rsidR="00366441">
              <w:rPr>
                <w:sz w:val="18"/>
                <w:szCs w:val="18"/>
                <w:lang w:val="en-US"/>
              </w:rPr>
              <w:t>3</w:t>
            </w:r>
          </w:p>
        </w:tc>
      </w:tr>
    </w:tbl>
    <w:p w:rsidR="007156ED" w:rsidRPr="009315F2" w:rsidRDefault="007156ED">
      <w:pPr>
        <w:pStyle w:val="FrontDate"/>
        <w:rPr>
          <w:lang w:val="en-US"/>
        </w:rPr>
        <w:sectPr w:rsidR="007156ED" w:rsidRPr="009315F2" w:rsidSect="0073749E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585D81" w:rsidRDefault="00585D81" w:rsidP="00585D81">
      <w:pPr>
        <w:pStyle w:val="Corpsdetexte"/>
      </w:pPr>
      <w:bookmarkStart w:id="5" w:name="TOCTitle"/>
      <w:r w:rsidRPr="00585D81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3969"/>
        <w:gridCol w:w="2268"/>
      </w:tblGrid>
      <w:tr w:rsidR="00585D81" w:rsidRPr="00585D81" w:rsidTr="00585D81">
        <w:trPr>
          <w:trHeight w:val="283"/>
        </w:trPr>
        <w:tc>
          <w:tcPr>
            <w:tcW w:w="2835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585D81" w:rsidRDefault="009315F2" w:rsidP="00585D81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585D81" w:rsidRDefault="00585D81" w:rsidP="00585D81">
            <w:r>
              <w:t>2014-06-02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585D81" w:rsidRDefault="00247A0D" w:rsidP="00585D81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585D81" w:rsidRDefault="00247A0D" w:rsidP="00585D81">
            <w:r>
              <w:t>2014-06-05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585D81" w:rsidRDefault="00247A0D" w:rsidP="00585D81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585D81" w:rsidRDefault="00F439E3" w:rsidP="00585D81">
            <w:r>
              <w:t>2014-07</w:t>
            </w:r>
            <w:r w:rsidR="00247A0D">
              <w:t>-</w:t>
            </w:r>
            <w:r w:rsidR="00366441">
              <w:t>23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Editeur responsable</w:t>
            </w:r>
          </w:p>
        </w:tc>
        <w:tc>
          <w:tcPr>
            <w:tcW w:w="3969" w:type="dxa"/>
            <w:shd w:val="clear" w:color="auto" w:fill="auto"/>
          </w:tcPr>
          <w:p w:rsidR="00585D81" w:rsidRDefault="00585D81" w:rsidP="00585D81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585D81" w:rsidRDefault="00585D81" w:rsidP="00585D81"/>
        </w:tc>
      </w:tr>
    </w:tbl>
    <w:p w:rsidR="00585D81" w:rsidRDefault="00585D81" w:rsidP="00585D81">
      <w:pPr>
        <w:pStyle w:val="Corpsdetexte"/>
      </w:pPr>
    </w:p>
    <w:p w:rsidR="00585D81" w:rsidRDefault="00585D81" w:rsidP="00585D81">
      <w:pPr>
        <w:pStyle w:val="Corpsdetexte"/>
      </w:pPr>
      <w:r w:rsidRPr="00585D81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5669"/>
      </w:tblGrid>
      <w:tr w:rsidR="00585D81" w:rsidRPr="00585D81" w:rsidTr="00585D81">
        <w:trPr>
          <w:trHeight w:val="283"/>
        </w:trPr>
        <w:tc>
          <w:tcPr>
            <w:tcW w:w="3402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  <w:r w:rsidRPr="00585D81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  <w:r w:rsidRPr="00585D81">
              <w:rPr>
                <w:b/>
              </w:rPr>
              <w:t>Nom</w:t>
            </w:r>
          </w:p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9315F2" w:rsidP="00585D81">
            <w:r>
              <w:t>SPW – SG – DIG</w:t>
            </w:r>
          </w:p>
        </w:tc>
        <w:tc>
          <w:tcPr>
            <w:tcW w:w="5669" w:type="dxa"/>
            <w:shd w:val="clear" w:color="auto" w:fill="auto"/>
          </w:tcPr>
          <w:p w:rsidR="00585D81" w:rsidRDefault="009315F2" w:rsidP="00585D81">
            <w:r>
              <w:t>Vincent Bombaerts</w:t>
            </w:r>
          </w:p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</w:tbl>
    <w:p w:rsidR="00585D81" w:rsidRDefault="00585D81" w:rsidP="00585D81">
      <w:pPr>
        <w:pStyle w:val="Corpsdetexte"/>
      </w:pPr>
    </w:p>
    <w:p w:rsidR="00585D81" w:rsidRDefault="00585D81" w:rsidP="00585D81">
      <w:pPr>
        <w:pStyle w:val="Corpsdetexte"/>
      </w:pPr>
      <w:r>
        <w:br w:type="page"/>
      </w:r>
      <w:bookmarkStart w:id="6" w:name="tempTable"/>
      <w:bookmarkEnd w:id="6"/>
      <w:r w:rsidRPr="00585D81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1701"/>
        <w:gridCol w:w="2268"/>
      </w:tblGrid>
      <w:tr w:rsidR="00585D81" w:rsidRPr="00924911" w:rsidTr="00924911">
        <w:trPr>
          <w:trHeight w:val="283"/>
        </w:trPr>
        <w:tc>
          <w:tcPr>
            <w:tcW w:w="3402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bookmarkStart w:id="7" w:name="HistoryTablePresent" w:colFirst="0" w:colLast="0"/>
            <w:r w:rsidRPr="00924911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proofErr w:type="spellStart"/>
            <w:r w:rsidRPr="00924911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r w:rsidRPr="00924911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r w:rsidRPr="00924911">
              <w:rPr>
                <w:b/>
              </w:rPr>
              <w:t>Date</w:t>
            </w:r>
          </w:p>
        </w:tc>
      </w:tr>
      <w:tr w:rsidR="0092491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924911" w:rsidRPr="00585D81" w:rsidRDefault="00924911" w:rsidP="00924911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924911" w:rsidRPr="00585D81" w:rsidRDefault="00924911" w:rsidP="00924911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924911" w:rsidRPr="00585D81" w:rsidRDefault="00924911" w:rsidP="00924911">
            <w:proofErr w:type="spellStart"/>
            <w:r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924911" w:rsidRPr="00585D81" w:rsidRDefault="00924911" w:rsidP="00924911">
            <w:r>
              <w:t>2014-06-02</w:t>
            </w:r>
          </w:p>
        </w:tc>
      </w:tr>
      <w:tr w:rsidR="0092491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924911" w:rsidRDefault="00CD1EE4" w:rsidP="00924911">
            <w:r>
              <w:t>Finalisation</w:t>
            </w:r>
            <w:r w:rsidR="00924911">
              <w:t xml:space="preserve"> du document</w:t>
            </w:r>
          </w:p>
        </w:tc>
        <w:tc>
          <w:tcPr>
            <w:tcW w:w="1701" w:type="dxa"/>
            <w:shd w:val="clear" w:color="auto" w:fill="FFFFFF"/>
          </w:tcPr>
          <w:p w:rsidR="00924911" w:rsidRDefault="00924911" w:rsidP="00924911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924911" w:rsidRDefault="00924911" w:rsidP="00924911">
            <w:proofErr w:type="spellStart"/>
            <w:r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924911" w:rsidRDefault="00924911" w:rsidP="00924911">
            <w:r>
              <w:t>2014-06-06</w:t>
            </w:r>
          </w:p>
        </w:tc>
      </w:tr>
      <w:tr w:rsidR="00A249A2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A249A2" w:rsidRDefault="00A249A2" w:rsidP="00924911">
            <w:r>
              <w:t xml:space="preserve">Intégration des commentaires de </w:t>
            </w:r>
            <w:proofErr w:type="spellStart"/>
            <w:r>
              <w:t>VB</w:t>
            </w:r>
            <w:r w:rsidR="00B0075E">
              <w:t>o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A249A2" w:rsidRDefault="00F439E3" w:rsidP="00924911">
            <w:r>
              <w:t>02</w:t>
            </w:r>
            <w:r w:rsidR="00A249A2">
              <w:t>.0</w:t>
            </w:r>
            <w:r>
              <w:t>0</w:t>
            </w:r>
          </w:p>
        </w:tc>
        <w:tc>
          <w:tcPr>
            <w:tcW w:w="1701" w:type="dxa"/>
            <w:shd w:val="clear" w:color="auto" w:fill="FFFFFF"/>
          </w:tcPr>
          <w:p w:rsidR="00A249A2" w:rsidRDefault="00B0075E" w:rsidP="00924911">
            <w:proofErr w:type="spellStart"/>
            <w:r>
              <w:t>VBo</w:t>
            </w:r>
            <w:proofErr w:type="spellEnd"/>
            <w:r w:rsidR="00A249A2">
              <w:t xml:space="preserve">, </w:t>
            </w:r>
            <w:r w:rsidR="00F439E3">
              <w:t xml:space="preserve">CA, </w:t>
            </w:r>
            <w:proofErr w:type="spellStart"/>
            <w:r w:rsidR="00A249A2"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A249A2" w:rsidRDefault="00F439E3" w:rsidP="00924911">
            <w:r>
              <w:t>2014-07</w:t>
            </w:r>
            <w:r w:rsidR="00A249A2">
              <w:t>-</w:t>
            </w:r>
            <w:r>
              <w:t>15</w:t>
            </w:r>
          </w:p>
        </w:tc>
      </w:tr>
      <w:tr w:rsidR="0036644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366441" w:rsidRDefault="00366441" w:rsidP="00924911">
            <w:r>
              <w:t xml:space="preserve">Intégration des derniers commentaires de </w:t>
            </w:r>
            <w:proofErr w:type="spellStart"/>
            <w:r>
              <w:t>VB</w:t>
            </w:r>
            <w:r w:rsidR="00B0075E">
              <w:t>o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366441" w:rsidRDefault="00366441" w:rsidP="00924911">
            <w:r>
              <w:t>03.00</w:t>
            </w:r>
          </w:p>
        </w:tc>
        <w:tc>
          <w:tcPr>
            <w:tcW w:w="1701" w:type="dxa"/>
            <w:shd w:val="clear" w:color="auto" w:fill="FFFFFF"/>
          </w:tcPr>
          <w:p w:rsidR="00366441" w:rsidRDefault="00B0075E" w:rsidP="00924911">
            <w:proofErr w:type="spellStart"/>
            <w:r>
              <w:t>VBo</w:t>
            </w:r>
            <w:proofErr w:type="spellEnd"/>
            <w:r w:rsidR="00366441">
              <w:t xml:space="preserve">, CA, </w:t>
            </w:r>
            <w:proofErr w:type="spellStart"/>
            <w:r w:rsidR="00366441"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366441" w:rsidRDefault="00366441" w:rsidP="00924911">
            <w:r>
              <w:t>2014-07-23</w:t>
            </w:r>
          </w:p>
        </w:tc>
      </w:tr>
      <w:bookmarkEnd w:id="7"/>
    </w:tbl>
    <w:p w:rsidR="00585D81" w:rsidRDefault="00585D81" w:rsidP="00585D81">
      <w:pPr>
        <w:pStyle w:val="Corpsdetexte"/>
      </w:pPr>
    </w:p>
    <w:p w:rsidR="007156ED" w:rsidRDefault="00585D81" w:rsidP="00585D81">
      <w:pPr>
        <w:pStyle w:val="En-ttedetabledesmatires"/>
      </w:pPr>
      <w:r>
        <w:br w:type="page"/>
      </w:r>
      <w:r>
        <w:lastRenderedPageBreak/>
        <w:t>Table de</w:t>
      </w:r>
      <w:r w:rsidR="009315F2">
        <w:t>s</w:t>
      </w:r>
      <w:r>
        <w:t xml:space="preserve"> Matières</w:t>
      </w:r>
      <w:bookmarkEnd w:id="5"/>
    </w:p>
    <w:bookmarkStart w:id="8" w:name="TOCAnnex"/>
    <w:bookmarkEnd w:id="8"/>
    <w:p w:rsidR="00B0075E" w:rsidRDefault="00FE603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r w:rsidRPr="00FE603A"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 w:rsidRPr="00FE603A">
        <w:rPr>
          <w:b w:val="0"/>
        </w:rPr>
        <w:fldChar w:fldCharType="separate"/>
      </w:r>
      <w:hyperlink w:anchor="_Toc393957580" w:history="1">
        <w:r w:rsidR="00B0075E" w:rsidRPr="00DB4107">
          <w:rPr>
            <w:rStyle w:val="Lienhypertexte"/>
            <w:noProof/>
          </w:rPr>
          <w:t>1</w:t>
        </w:r>
        <w:r w:rsidR="00B0075E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B0075E" w:rsidRPr="00DB4107">
          <w:rPr>
            <w:rStyle w:val="Lienhypertexte"/>
            <w:noProof/>
          </w:rPr>
          <w:t>Objet du document</w:t>
        </w:r>
        <w:r w:rsidR="00B007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75E">
          <w:rPr>
            <w:noProof/>
            <w:webHidden/>
          </w:rPr>
          <w:instrText xml:space="preserve"> PAGEREF _Toc393957580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7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75E" w:rsidRDefault="00FE603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hyperlink w:anchor="_Toc393957581" w:history="1">
        <w:r w:rsidR="00B0075E" w:rsidRPr="00DB4107">
          <w:rPr>
            <w:rStyle w:val="Lienhypertexte"/>
            <w:noProof/>
          </w:rPr>
          <w:t>2</w:t>
        </w:r>
        <w:r w:rsidR="00B0075E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B0075E" w:rsidRPr="00DB4107">
          <w:rPr>
            <w:rStyle w:val="Lienhypertexte"/>
            <w:noProof/>
          </w:rPr>
          <w:t>Présentation du workflow</w:t>
        </w:r>
        <w:r w:rsidR="00B007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75E">
          <w:rPr>
            <w:noProof/>
            <w:webHidden/>
          </w:rPr>
          <w:instrText xml:space="preserve"> PAGEREF _Toc393957581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7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075E" w:rsidRDefault="00FE603A">
      <w:pPr>
        <w:pStyle w:val="TM2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82" w:history="1">
        <w:r w:rsidR="00B0075E" w:rsidRPr="00DB4107">
          <w:rPr>
            <w:rStyle w:val="Lienhypertexte"/>
          </w:rPr>
          <w:t>2.1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Diagramme général du workflow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0075E" w:rsidRDefault="00FE603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hyperlink w:anchor="_Toc393957583" w:history="1">
        <w:r w:rsidR="00B0075E" w:rsidRPr="00DB4107">
          <w:rPr>
            <w:rStyle w:val="Lienhypertexte"/>
            <w:noProof/>
          </w:rPr>
          <w:t>3</w:t>
        </w:r>
        <w:r w:rsidR="00B0075E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B0075E" w:rsidRPr="00DB4107">
          <w:rPr>
            <w:rStyle w:val="Lienhypertexte"/>
            <w:noProof/>
          </w:rPr>
          <w:t>Détail des étapes du workflow</w:t>
        </w:r>
        <w:r w:rsidR="00B007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0075E">
          <w:rPr>
            <w:noProof/>
            <w:webHidden/>
          </w:rPr>
          <w:instrText xml:space="preserve"> PAGEREF _Toc393957583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7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075E" w:rsidRDefault="00FE603A">
      <w:pPr>
        <w:pStyle w:val="TM2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84" w:history="1">
        <w:r w:rsidR="00B0075E" w:rsidRPr="00DB4107">
          <w:rPr>
            <w:rStyle w:val="Lienhypertexte"/>
          </w:rPr>
          <w:t>3.1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Etapes du workflow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0075E" w:rsidRDefault="00FE603A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85" w:history="1">
        <w:r w:rsidR="00B0075E" w:rsidRPr="00DB4107">
          <w:rPr>
            <w:rStyle w:val="Lienhypertexte"/>
          </w:rPr>
          <w:t>3.1.1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Identification de la ressource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0075E" w:rsidRDefault="00FE603A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86" w:history="1">
        <w:r w:rsidR="00B0075E" w:rsidRPr="00DB4107">
          <w:rPr>
            <w:rStyle w:val="Lienhypertexte"/>
          </w:rPr>
          <w:t>3.1.2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Pré-remplissage du template Excel et envoi au producteur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075E" w:rsidRDefault="00FE603A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87" w:history="1">
        <w:r w:rsidR="00B0075E" w:rsidRPr="00DB4107">
          <w:rPr>
            <w:rStyle w:val="Lienhypertexte"/>
          </w:rPr>
          <w:t>3.1.3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Encodage des informations dans le template Excel, récolte de documents divers et production de la vignette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075E" w:rsidRDefault="00FE603A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88" w:history="1">
        <w:r w:rsidR="00B0075E" w:rsidRPr="00DB4107">
          <w:rPr>
            <w:rStyle w:val="Lienhypertexte"/>
          </w:rPr>
          <w:t>3.1.4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Validation de l’encodage des informations dans le template Excel et des documents transmis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075E" w:rsidRDefault="00FE603A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89" w:history="1">
        <w:r w:rsidR="00B0075E" w:rsidRPr="00DB4107">
          <w:rPr>
            <w:rStyle w:val="Lienhypertexte"/>
          </w:rPr>
          <w:t>3.1.5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Conversion du template Excel en fichier XML et validation vis-à-vis des schématrons.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075E" w:rsidRDefault="00FE603A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90" w:history="1">
        <w:r w:rsidR="00B0075E" w:rsidRPr="00DB4107">
          <w:rPr>
            <w:rStyle w:val="Lienhypertexte"/>
          </w:rPr>
          <w:t>3.1.6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Import du fichier XML, de la vignette et des documents annexes dans Metawal et validation de l’import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075E" w:rsidRDefault="00FE603A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3957591" w:history="1">
        <w:r w:rsidR="00B0075E" w:rsidRPr="00DB4107">
          <w:rPr>
            <w:rStyle w:val="Lienhypertexte"/>
          </w:rPr>
          <w:t>3.1.7</w:t>
        </w:r>
        <w:r w:rsidR="00B0075E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B0075E" w:rsidRPr="00DB4107">
          <w:rPr>
            <w:rStyle w:val="Lienhypertexte"/>
          </w:rPr>
          <w:t>Validation dans Metawal des éléments importés, demande de publication de la fiche et publication après validation par le Responsable Metawal</w:t>
        </w:r>
        <w:r w:rsidR="00B0075E">
          <w:rPr>
            <w:webHidden/>
          </w:rPr>
          <w:tab/>
        </w:r>
        <w:r>
          <w:rPr>
            <w:webHidden/>
          </w:rPr>
          <w:fldChar w:fldCharType="begin"/>
        </w:r>
        <w:r w:rsidR="00B0075E">
          <w:rPr>
            <w:webHidden/>
          </w:rPr>
          <w:instrText xml:space="preserve"> PAGEREF _Toc393957591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075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26561" w:rsidRPr="00A3789A" w:rsidRDefault="00FE603A" w:rsidP="00A3789A">
      <w:pPr>
        <w:pStyle w:val="Corpsdetexte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  <w:bookmarkStart w:id="9" w:name="_GoBack"/>
      <w:bookmarkEnd w:id="9"/>
    </w:p>
    <w:p w:rsidR="009315F2" w:rsidRDefault="008340AF" w:rsidP="00CD1EE4">
      <w:pPr>
        <w:pStyle w:val="Titre1"/>
      </w:pPr>
      <w:bookmarkStart w:id="10" w:name="TOCList"/>
      <w:bookmarkStart w:id="11" w:name="_Toc393957580"/>
      <w:bookmarkEnd w:id="10"/>
      <w:r>
        <w:lastRenderedPageBreak/>
        <w:t>Objet du document</w:t>
      </w:r>
      <w:bookmarkEnd w:id="11"/>
    </w:p>
    <w:p w:rsidR="009315F2" w:rsidRPr="009315F2" w:rsidRDefault="009315F2" w:rsidP="009315F2"/>
    <w:p w:rsidR="009315F2" w:rsidRDefault="009315F2" w:rsidP="009315F2"/>
    <w:p w:rsidR="009315F2" w:rsidRDefault="009315F2" w:rsidP="00CD1EE4">
      <w:pPr>
        <w:spacing w:line="360" w:lineRule="auto"/>
        <w:jc w:val="both"/>
      </w:pPr>
      <w:r>
        <w:t>Ce document décrit le workflow</w:t>
      </w:r>
      <w:r w:rsidR="008340AF">
        <w:t xml:space="preserve"> proposé dans le cadre du projet </w:t>
      </w:r>
      <w:r w:rsidR="00CD1EE4">
        <w:t>« Assistance à la rédaction de fiche de métadonnées dans Metawal ».</w:t>
      </w:r>
      <w:r w:rsidR="006E453D">
        <w:t xml:space="preserve"> Les producteurs de géodonnées peuvent s’appuyer sur ce document pour mieux percevoir les rôles de chacun tout au long du processus d’encodage.</w:t>
      </w:r>
    </w:p>
    <w:p w:rsidR="009315F2" w:rsidRDefault="009315F2" w:rsidP="00CD1EE4">
      <w:pPr>
        <w:spacing w:line="360" w:lineRule="auto"/>
        <w:jc w:val="both"/>
      </w:pPr>
    </w:p>
    <w:p w:rsidR="009315F2" w:rsidRPr="009315F2" w:rsidRDefault="009315F2" w:rsidP="00CD1EE4">
      <w:pPr>
        <w:spacing w:line="360" w:lineRule="auto"/>
        <w:jc w:val="both"/>
      </w:pPr>
      <w:r>
        <w:t>P</w:t>
      </w:r>
      <w:r w:rsidR="001F5ABF">
        <w:t>our chacune des étapes</w:t>
      </w:r>
      <w:r w:rsidR="008340AF">
        <w:t xml:space="preserve"> de la méthodologie, nous décrivons au sein du présent document</w:t>
      </w:r>
      <w:r w:rsidR="001F5ABF">
        <w:t xml:space="preserve"> les </w:t>
      </w:r>
      <w:r>
        <w:t>acteurs</w:t>
      </w:r>
      <w:r w:rsidR="001F5ABF">
        <w:t xml:space="preserve"> impliqués</w:t>
      </w:r>
      <w:r>
        <w:t xml:space="preserve">, les outils utilisés </w:t>
      </w:r>
      <w:r w:rsidR="00CD1EE4">
        <w:t>ainsi que</w:t>
      </w:r>
      <w:r>
        <w:t xml:space="preserve"> les</w:t>
      </w:r>
      <w:r w:rsidR="008340AF">
        <w:t xml:space="preserve"> éléments</w:t>
      </w:r>
      <w:r>
        <w:t xml:space="preserve"> en</w:t>
      </w:r>
      <w:r w:rsidR="008340AF">
        <w:t xml:space="preserve"> entrée</w:t>
      </w:r>
      <w:r>
        <w:t xml:space="preserve"> et </w:t>
      </w:r>
      <w:r w:rsidR="008340AF">
        <w:t xml:space="preserve">en </w:t>
      </w:r>
      <w:r w:rsidR="00CD1EE4">
        <w:t>sortie.</w:t>
      </w:r>
    </w:p>
    <w:p w:rsidR="007156ED" w:rsidRDefault="009315F2">
      <w:pPr>
        <w:pStyle w:val="Titre1"/>
      </w:pPr>
      <w:bookmarkStart w:id="12" w:name="_Toc393957581"/>
      <w:r>
        <w:lastRenderedPageBreak/>
        <w:t>Présentation du workflow</w:t>
      </w:r>
      <w:bookmarkEnd w:id="12"/>
    </w:p>
    <w:p w:rsidR="009315F2" w:rsidRDefault="009315F2">
      <w:pPr>
        <w:pStyle w:val="Titre2"/>
      </w:pPr>
      <w:bookmarkStart w:id="13" w:name="_Toc393957582"/>
      <w:r>
        <w:t>Diagramme général du workflow</w:t>
      </w:r>
      <w:bookmarkEnd w:id="13"/>
    </w:p>
    <w:p w:rsidR="009315F2" w:rsidRDefault="009315F2" w:rsidP="009315F2"/>
    <w:p w:rsidR="007156ED" w:rsidRDefault="00F439E3" w:rsidP="00CD1EE4">
      <w:pPr>
        <w:spacing w:line="360" w:lineRule="auto"/>
        <w:jc w:val="both"/>
      </w:pPr>
      <w:r>
        <w:t>Le diagramme joint au présent document</w:t>
      </w:r>
      <w:r w:rsidR="009315F2">
        <w:t xml:space="preserve"> illustre</w:t>
      </w:r>
      <w:r w:rsidR="001F5ABF">
        <w:t xml:space="preserve"> le workflow établi depuis l’encodage jusqu’à la publication de la fiche</w:t>
      </w:r>
      <w:r w:rsidR="00CD1EE4">
        <w:t>.</w:t>
      </w:r>
    </w:p>
    <w:p w:rsidR="00CD1EE4" w:rsidRDefault="00CD1EE4" w:rsidP="00CD1EE4">
      <w:pPr>
        <w:spacing w:line="360" w:lineRule="auto"/>
      </w:pPr>
    </w:p>
    <w:p w:rsidR="00247A0D" w:rsidRDefault="00247A0D" w:rsidP="009315F2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CD1EE4" w:rsidRPr="00247A0D" w:rsidRDefault="00CD1EE4" w:rsidP="00247A0D"/>
    <w:p w:rsidR="007156ED" w:rsidRDefault="00B66852">
      <w:pPr>
        <w:pStyle w:val="Titre1"/>
      </w:pPr>
      <w:bookmarkStart w:id="14" w:name="_Toc393957583"/>
      <w:r>
        <w:lastRenderedPageBreak/>
        <w:t>Détail</w:t>
      </w:r>
      <w:r w:rsidR="001F5ABF">
        <w:t xml:space="preserve"> des étapes du workflow</w:t>
      </w:r>
      <w:bookmarkEnd w:id="14"/>
    </w:p>
    <w:p w:rsidR="007156ED" w:rsidRDefault="001F5ABF">
      <w:pPr>
        <w:pStyle w:val="Titre2"/>
      </w:pPr>
      <w:bookmarkStart w:id="15" w:name="_Toc393957584"/>
      <w:bookmarkStart w:id="16" w:name="_Toc473456122"/>
      <w:r>
        <w:t>Etapes du workflow</w:t>
      </w:r>
      <w:bookmarkEnd w:id="15"/>
    </w:p>
    <w:p w:rsidR="001F5ABF" w:rsidRDefault="001F5ABF" w:rsidP="00B66852">
      <w:pPr>
        <w:pStyle w:val="Corpsdetexte"/>
        <w:spacing w:line="360" w:lineRule="auto"/>
        <w:jc w:val="both"/>
      </w:pPr>
      <w:r>
        <w:t>Chaque étape est détaillée ci-dessous et est structurée de la manière suivante :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Acteur(s) impliqué(s)</w:t>
      </w:r>
      <w:r w:rsidR="00C520B3">
        <w:t> : Product</w:t>
      </w:r>
      <w:r w:rsidR="0077128E">
        <w:t xml:space="preserve">eur de la ressource, GIM </w:t>
      </w:r>
      <w:r w:rsidR="00B66852">
        <w:t>et/</w:t>
      </w:r>
      <w:r w:rsidR="00FB4853">
        <w:t>ou le</w:t>
      </w:r>
      <w:r w:rsidR="0077128E">
        <w:t xml:space="preserve"> R</w:t>
      </w:r>
      <w:r w:rsidR="00C520B3">
        <w:t>esponsable Metawal.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Données en input et output</w:t>
      </w:r>
      <w:r w:rsidR="00C520B3">
        <w:t> : Base de données existantes (exemple : DGO3-DGO4), liste de producteurs de ressources, informations récupérés de documents de production, template d’encodage de la fiche de métadonnées au format Excel, fichier XML issu de la conversion du template Excel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Tâches au sein de l’étape</w:t>
      </w:r>
      <w:r w:rsidR="00C520B3">
        <w:t> : Identification de la ressource, encodage, validation…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Outil</w:t>
      </w:r>
      <w:r w:rsidR="00602791">
        <w:t>(s)</w:t>
      </w:r>
      <w:r>
        <w:t xml:space="preserve"> utilisé</w:t>
      </w:r>
      <w:r w:rsidR="00602791">
        <w:t>(s)</w:t>
      </w:r>
      <w:r w:rsidR="00C520B3">
        <w:t> : Excel, FME, outils de validation INSPIRE, application Metawal</w:t>
      </w:r>
      <w:r w:rsidR="0084198F">
        <w:t>, géoportail</w:t>
      </w:r>
    </w:p>
    <w:p w:rsidR="001F5ABF" w:rsidRDefault="001F5ABF" w:rsidP="00B66852">
      <w:pPr>
        <w:pStyle w:val="Corpsdetexte"/>
        <w:spacing w:line="360" w:lineRule="auto"/>
        <w:jc w:val="both"/>
      </w:pPr>
    </w:p>
    <w:p w:rsidR="007156ED" w:rsidRDefault="001F5ABF" w:rsidP="00B66852">
      <w:pPr>
        <w:pStyle w:val="Titre3"/>
        <w:spacing w:line="360" w:lineRule="auto"/>
      </w:pPr>
      <w:bookmarkStart w:id="17" w:name="_Toc393957585"/>
      <w:bookmarkStart w:id="18" w:name="OLE_LINK1"/>
      <w:bookmarkEnd w:id="16"/>
      <w:r>
        <w:t>Identification de la ressource</w:t>
      </w:r>
      <w:bookmarkEnd w:id="17"/>
    </w:p>
    <w:bookmarkEnd w:id="18"/>
    <w:p w:rsidR="001F5ABF" w:rsidRPr="001F5ABF" w:rsidRDefault="001F5ABF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 w:rsidR="00533E16">
        <w:rPr>
          <w:b/>
          <w:u w:val="single"/>
        </w:rPr>
        <w:t>(</w:t>
      </w:r>
      <w:r w:rsidRPr="00533E16">
        <w:rPr>
          <w:b/>
          <w:u w:val="single"/>
        </w:rPr>
        <w:t>s</w:t>
      </w:r>
      <w:r w:rsidR="00533E16">
        <w:rPr>
          <w:b/>
          <w:u w:val="single"/>
        </w:rPr>
        <w:t>)</w:t>
      </w:r>
      <w:r w:rsidRPr="001F5ABF">
        <w:rPr>
          <w:b/>
        </w:rPr>
        <w:t> :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GIM</w:t>
      </w:r>
      <w:r w:rsidR="00B66852">
        <w:t xml:space="preserve"> (Responsable)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Producteur</w:t>
      </w:r>
      <w:r w:rsidR="00C520B3">
        <w:t xml:space="preserve"> </w:t>
      </w:r>
      <w:r w:rsidR="00B66852">
        <w:t>(Intervenant)</w:t>
      </w:r>
    </w:p>
    <w:p w:rsidR="00C520B3" w:rsidRDefault="00C520B3" w:rsidP="00B66852">
      <w:pPr>
        <w:pStyle w:val="Corpsdetexte"/>
        <w:spacing w:line="360" w:lineRule="auto"/>
        <w:jc w:val="both"/>
      </w:pPr>
    </w:p>
    <w:p w:rsidR="00C520B3" w:rsidRPr="00FA63FD" w:rsidRDefault="00C520B3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C520B3" w:rsidRDefault="00C520B3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Informations récupérées de bases de données existantes, informations réc</w:t>
      </w:r>
      <w:r w:rsidR="00FA63FD">
        <w:t xml:space="preserve">oltés sur internet ou des contacts avec les producteurs, listing de ressources intéressantes à documenter et à encoder, </w:t>
      </w:r>
      <w:r w:rsidR="00FB4853">
        <w:t xml:space="preserve">expériences de GIM, </w:t>
      </w:r>
      <w:r w:rsidR="00FA63FD">
        <w:t>critères de sélection des ressources géographiques.</w:t>
      </w:r>
      <w:r w:rsidR="005E5277">
        <w:t xml:space="preserve"> Toutes ces informations sont compilées dans un document appelé « </w:t>
      </w:r>
      <w:r w:rsidR="00B130CE">
        <w:t>I</w:t>
      </w:r>
      <w:r w:rsidR="005E5277">
        <w:t xml:space="preserve">nventaire des ressources à documenter (Listing Excel) » dans le diagramme du workflow. </w:t>
      </w:r>
    </w:p>
    <w:p w:rsidR="00FA63FD" w:rsidRDefault="00FA63FD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</w:t>
      </w:r>
      <w:r w:rsidR="00FB4853">
        <w:t xml:space="preserve">Liste de ressources </w:t>
      </w:r>
      <w:r w:rsidR="0004472F">
        <w:t xml:space="preserve">à documenter </w:t>
      </w:r>
      <w:r w:rsidR="00FB4853">
        <w:t>et les p</w:t>
      </w:r>
      <w:r>
        <w:t>oint</w:t>
      </w:r>
      <w:r w:rsidR="00FB4853">
        <w:t>s</w:t>
      </w:r>
      <w:r>
        <w:t xml:space="preserve"> de contact</w:t>
      </w:r>
      <w:r w:rsidR="0004472F">
        <w:t xml:space="preserve"> associés</w:t>
      </w:r>
      <w:r w:rsidR="005E5277">
        <w:t>. Il s’agit du même document utilisé en input mais enrichi par des informations</w:t>
      </w:r>
      <w:r w:rsidR="00676A6C">
        <w:t xml:space="preserve"> obtenues lors des échanges avec le producteur.</w:t>
      </w:r>
    </w:p>
    <w:p w:rsidR="00FA63FD" w:rsidRDefault="00FA63FD" w:rsidP="00B66852">
      <w:pPr>
        <w:pStyle w:val="Corpsdetexte"/>
        <w:spacing w:line="360" w:lineRule="auto"/>
        <w:jc w:val="both"/>
      </w:pPr>
    </w:p>
    <w:p w:rsidR="00FA63FD" w:rsidRPr="00FA63FD" w:rsidRDefault="00FA63FD" w:rsidP="00B66852">
      <w:pPr>
        <w:pStyle w:val="Corpsdetexte"/>
        <w:spacing w:line="360" w:lineRule="auto"/>
        <w:jc w:val="both"/>
        <w:rPr>
          <w:b/>
        </w:rPr>
      </w:pPr>
      <w:proofErr w:type="gramStart"/>
      <w:r w:rsidRPr="00533E16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FA63FD" w:rsidRDefault="0004472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Identification du type de ressources à documenter et</w:t>
      </w:r>
      <w:r w:rsidR="001200D4">
        <w:t xml:space="preserve"> </w:t>
      </w:r>
      <w:r w:rsidR="00FA63FD">
        <w:t xml:space="preserve">des points de contact associés sur base des informations récoltés et </w:t>
      </w:r>
      <w:r w:rsidR="00E353EA">
        <w:t>de leur croisement avec l</w:t>
      </w:r>
      <w:r w:rsidR="00FA63FD">
        <w:t xml:space="preserve">es critères de sélection définis. </w:t>
      </w:r>
      <w:r w:rsidR="001200D4">
        <w:t>[GIM]</w:t>
      </w:r>
      <w:r w:rsidR="0065487D">
        <w:t xml:space="preserve"> et [Producteur].</w:t>
      </w:r>
    </w:p>
    <w:p w:rsidR="0004472F" w:rsidRDefault="00576748" w:rsidP="0004472F">
      <w:pPr>
        <w:pStyle w:val="Corpsdetexte"/>
        <w:numPr>
          <w:ilvl w:val="1"/>
          <w:numId w:val="30"/>
        </w:numPr>
        <w:spacing w:line="360" w:lineRule="auto"/>
        <w:jc w:val="both"/>
      </w:pPr>
      <w:r>
        <w:lastRenderedPageBreak/>
        <w:t>Echanges d’informations (sites internet, rapport de production, cahier de charges…) et interactions</w:t>
      </w:r>
      <w:r w:rsidR="00F17033">
        <w:t xml:space="preserve"> </w:t>
      </w:r>
      <w:r w:rsidR="0065487D">
        <w:t xml:space="preserve">entre les acteurs </w:t>
      </w:r>
      <w:r w:rsidR="00F17033">
        <w:t xml:space="preserve">(via mail, téléphone ou réunion regroupant plusieurs producteurs) </w:t>
      </w:r>
      <w:r w:rsidR="0065487D">
        <w:t xml:space="preserve">de manière à </w:t>
      </w:r>
      <w:r w:rsidR="00F17033">
        <w:t xml:space="preserve">préciser la ressource qui est à documenter, à savoir </w:t>
      </w:r>
      <w:r w:rsidR="0004472F">
        <w:t>s’agit-il d’</w:t>
      </w:r>
      <w:r w:rsidR="00F17033">
        <w:t xml:space="preserve">une géodonnée ou </w:t>
      </w:r>
      <w:r w:rsidR="0004472F">
        <w:t>plutôt d’</w:t>
      </w:r>
      <w:r w:rsidR="00F17033">
        <w:t>une série de géodonnées, sur base</w:t>
      </w:r>
      <w:r w:rsidR="0004472F">
        <w:t xml:space="preserve"> de critères tels que la spécificité de la ressource elle-même, le(s) mode(s) de distribution prévu(s)…</w:t>
      </w:r>
    </w:p>
    <w:p w:rsidR="00D6250A" w:rsidRDefault="00D6250A" w:rsidP="0004472F">
      <w:pPr>
        <w:pStyle w:val="Corpsdetexte"/>
        <w:numPr>
          <w:ilvl w:val="1"/>
          <w:numId w:val="30"/>
        </w:numPr>
        <w:spacing w:line="360" w:lineRule="auto"/>
        <w:jc w:val="both"/>
      </w:pPr>
      <w:r>
        <w:t xml:space="preserve">Enrichissement de l’inventaire pour tout type de ressource </w:t>
      </w:r>
      <w:r w:rsidR="00E353EA">
        <w:t xml:space="preserve">(y compris les ressources non prioritaires) </w:t>
      </w:r>
      <w:r>
        <w:t>grâce aux échanges avec le producteur.</w:t>
      </w:r>
    </w:p>
    <w:p w:rsidR="007B79F8" w:rsidRDefault="007B79F8" w:rsidP="0004472F">
      <w:pPr>
        <w:pStyle w:val="Corpsdetexte"/>
        <w:numPr>
          <w:ilvl w:val="1"/>
          <w:numId w:val="30"/>
        </w:numPr>
        <w:spacing w:line="360" w:lineRule="auto"/>
        <w:jc w:val="both"/>
      </w:pPr>
      <w:r>
        <w:t>Etablissement d’une liste de ressources prioritaires à encoder en fonction des</w:t>
      </w:r>
      <w:r w:rsidR="00D6250A">
        <w:t xml:space="preserve"> résultats des</w:t>
      </w:r>
      <w:r>
        <w:t xml:space="preserve"> échanges et des critères établis.</w:t>
      </w:r>
    </w:p>
    <w:p w:rsidR="00B66852" w:rsidRDefault="00B66852" w:rsidP="00B66852">
      <w:pPr>
        <w:pStyle w:val="Corpsdetexte"/>
        <w:spacing w:line="360" w:lineRule="auto"/>
        <w:jc w:val="both"/>
      </w:pPr>
    </w:p>
    <w:p w:rsidR="00533E16" w:rsidRPr="00533E16" w:rsidRDefault="00533E16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533E16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533E16" w:rsidRDefault="00A249A2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L</w:t>
      </w:r>
      <w:r w:rsidR="00533E16">
        <w:t xml:space="preserve">es informations liées à l’identification de la </w:t>
      </w:r>
      <w:r w:rsidR="008736F3">
        <w:t>ressource sont compilées dans le</w:t>
      </w:r>
      <w:r w:rsidR="00533E16">
        <w:t xml:space="preserve"> fichier </w:t>
      </w:r>
      <w:r w:rsidR="00B130CE">
        <w:t xml:space="preserve">d’inventaire </w:t>
      </w:r>
      <w:r w:rsidR="00533E16">
        <w:t>Excel appelé « </w:t>
      </w:r>
      <w:r w:rsidR="00533E16" w:rsidRPr="00533E16">
        <w:t>Liste_gest_v1.xlsx</w:t>
      </w:r>
      <w:r w:rsidR="00533E16">
        <w:t xml:space="preserve"> ». </w:t>
      </w:r>
    </w:p>
    <w:p w:rsidR="00533E16" w:rsidRDefault="00533E16" w:rsidP="00B66852">
      <w:pPr>
        <w:pStyle w:val="Corpsdetexte"/>
        <w:spacing w:line="360" w:lineRule="auto"/>
        <w:jc w:val="both"/>
      </w:pPr>
    </w:p>
    <w:p w:rsidR="00533E16" w:rsidRDefault="00533E16" w:rsidP="00B66852">
      <w:pPr>
        <w:pStyle w:val="Titre3"/>
        <w:spacing w:line="360" w:lineRule="auto"/>
        <w:jc w:val="both"/>
      </w:pPr>
      <w:bookmarkStart w:id="19" w:name="_Toc393957586"/>
      <w:r>
        <w:t>Pré-remplissage du template Excel</w:t>
      </w:r>
      <w:r w:rsidR="007115B5">
        <w:t xml:space="preserve"> et envoi au producteur</w:t>
      </w:r>
      <w:bookmarkEnd w:id="19"/>
    </w:p>
    <w:p w:rsidR="00533E16" w:rsidRPr="001F5ABF" w:rsidRDefault="00533E16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533E16" w:rsidRDefault="00533E1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GIM</w:t>
      </w:r>
    </w:p>
    <w:p w:rsidR="00533E16" w:rsidRDefault="00533E16" w:rsidP="00B66852">
      <w:pPr>
        <w:pStyle w:val="Corpsdetexte"/>
        <w:spacing w:line="360" w:lineRule="auto"/>
        <w:jc w:val="both"/>
      </w:pPr>
    </w:p>
    <w:p w:rsidR="00533E16" w:rsidRPr="00FA63FD" w:rsidRDefault="00533E16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B130CE" w:rsidRDefault="00533E1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Input : </w:t>
      </w:r>
    </w:p>
    <w:p w:rsidR="00B130CE" w:rsidRDefault="00533E16" w:rsidP="00B130CE">
      <w:pPr>
        <w:pStyle w:val="Corpsdetexte"/>
        <w:numPr>
          <w:ilvl w:val="1"/>
          <w:numId w:val="30"/>
        </w:numPr>
        <w:spacing w:line="360" w:lineRule="auto"/>
        <w:jc w:val="both"/>
      </w:pPr>
      <w:r>
        <w:t>Informations récupérées de bases de données existantes</w:t>
      </w:r>
      <w:r w:rsidR="00B130CE">
        <w:t xml:space="preserve"> (par exemple DGO3 et DGO4).</w:t>
      </w:r>
    </w:p>
    <w:p w:rsidR="00B130CE" w:rsidRDefault="00B130CE" w:rsidP="00B130CE">
      <w:pPr>
        <w:pStyle w:val="Corpsdetexte"/>
        <w:numPr>
          <w:ilvl w:val="1"/>
          <w:numId w:val="30"/>
        </w:numPr>
        <w:spacing w:line="360" w:lineRule="auto"/>
        <w:jc w:val="both"/>
      </w:pPr>
      <w:r>
        <w:t>I</w:t>
      </w:r>
      <w:r w:rsidR="00533E16">
        <w:t xml:space="preserve">nformations récoltés sur internet ou </w:t>
      </w:r>
      <w:r w:rsidR="007115B5">
        <w:t xml:space="preserve">via </w:t>
      </w:r>
      <w:r w:rsidR="00533E16">
        <w:t>des contacts avec les producteurs</w:t>
      </w:r>
      <w:r w:rsidR="007115B5">
        <w:t>.</w:t>
      </w:r>
    </w:p>
    <w:p w:rsidR="00533E16" w:rsidRDefault="007115B5" w:rsidP="00B130CE">
      <w:pPr>
        <w:pStyle w:val="Corpsdetexte"/>
        <w:numPr>
          <w:ilvl w:val="1"/>
          <w:numId w:val="30"/>
        </w:numPr>
        <w:spacing w:line="360" w:lineRule="auto"/>
        <w:jc w:val="both"/>
      </w:pPr>
      <w:r>
        <w:t xml:space="preserve">Template d’encodage de fiche de métadonnées vierge. </w:t>
      </w:r>
    </w:p>
    <w:p w:rsidR="00533E16" w:rsidRDefault="00533E1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</w:t>
      </w:r>
      <w:r w:rsidR="007115B5">
        <w:t>Template d’encodage pré-rempli avec des informations telles que le titre, le titre court, le</w:t>
      </w:r>
      <w:r w:rsidR="00AC2A70">
        <w:t xml:space="preserve"> point de contact</w:t>
      </w:r>
      <w:r w:rsidR="007115B5">
        <w:t xml:space="preserve"> </w:t>
      </w:r>
      <w:r w:rsidR="00AC2A70">
        <w:t xml:space="preserve">(par exemple le </w:t>
      </w:r>
      <w:r w:rsidR="007115B5">
        <w:t>gestionnaire…</w:t>
      </w:r>
      <w:r w:rsidR="00AC2A70">
        <w:t>), un</w:t>
      </w:r>
      <w:r w:rsidR="00FB4853">
        <w:t>e</w:t>
      </w:r>
      <w:r w:rsidR="00AC2A70">
        <w:t xml:space="preserve"> première version du résumé…</w:t>
      </w:r>
    </w:p>
    <w:p w:rsidR="00533E16" w:rsidRDefault="00533E16" w:rsidP="00B66852">
      <w:pPr>
        <w:pStyle w:val="Corpsdetexte"/>
        <w:spacing w:line="360" w:lineRule="auto"/>
        <w:jc w:val="both"/>
      </w:pPr>
    </w:p>
    <w:p w:rsidR="00533E16" w:rsidRPr="00FA63FD" w:rsidRDefault="00533E16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7115B5" w:rsidRDefault="00FB4853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Création et exécution</w:t>
      </w:r>
      <w:r w:rsidR="007115B5">
        <w:t xml:space="preserve"> des modèles FME de récupération automatique des données depuis les bases de données existantes. </w:t>
      </w:r>
    </w:p>
    <w:p w:rsidR="007115B5" w:rsidRDefault="007115B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Insertion manuelle d’informations récoltées depuis divers documents ou sources.</w:t>
      </w:r>
    </w:p>
    <w:p w:rsidR="00533E16" w:rsidRDefault="007115B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>Validation du bon remplissage automatique ou manuel d’informati</w:t>
      </w:r>
      <w:r w:rsidR="000D5387">
        <w:t>ons dans le template d’encodage :</w:t>
      </w:r>
    </w:p>
    <w:p w:rsidR="000D5387" w:rsidRDefault="000D5387" w:rsidP="000D5387">
      <w:pPr>
        <w:pStyle w:val="Corpsdetexte"/>
        <w:numPr>
          <w:ilvl w:val="1"/>
          <w:numId w:val="30"/>
        </w:numPr>
        <w:spacing w:line="360" w:lineRule="auto"/>
        <w:jc w:val="both"/>
      </w:pPr>
      <w:r>
        <w:t>Toutes les informations disponibles ont été correctement récupérées</w:t>
      </w:r>
      <w:r w:rsidR="00D5728C">
        <w:t>,</w:t>
      </w:r>
    </w:p>
    <w:p w:rsidR="00D5728C" w:rsidRDefault="000D5387" w:rsidP="000D5387">
      <w:pPr>
        <w:pStyle w:val="Corpsdetexte"/>
        <w:numPr>
          <w:ilvl w:val="1"/>
          <w:numId w:val="30"/>
        </w:numPr>
        <w:spacing w:line="360" w:lineRule="auto"/>
        <w:jc w:val="both"/>
      </w:pPr>
      <w:r>
        <w:t>Le contenu des champs correspond à ce qui</w:t>
      </w:r>
      <w:r w:rsidR="00D5728C">
        <w:t xml:space="preserve"> demandé à la fois sur le fond</w:t>
      </w:r>
      <w:r>
        <w:t xml:space="preserve"> et</w:t>
      </w:r>
      <w:r w:rsidR="00D5728C">
        <w:t xml:space="preserve"> la forme,</w:t>
      </w:r>
    </w:p>
    <w:p w:rsidR="000D5387" w:rsidRDefault="00D5728C" w:rsidP="000D5387">
      <w:pPr>
        <w:pStyle w:val="Corpsdetexte"/>
        <w:numPr>
          <w:ilvl w:val="1"/>
          <w:numId w:val="30"/>
        </w:numPr>
        <w:spacing w:line="360" w:lineRule="auto"/>
        <w:jc w:val="both"/>
      </w:pPr>
      <w:r>
        <w:t xml:space="preserve">Les champs incomplets ou vides sont </w:t>
      </w:r>
      <w:r w:rsidR="00303F75">
        <w:t xml:space="preserve">éventuellement </w:t>
      </w:r>
      <w:r>
        <w:t>mis en évidence grâce à une mise en forme particulière (cellule ou texte de couleur…)</w:t>
      </w:r>
    </w:p>
    <w:p w:rsidR="007115B5" w:rsidRDefault="007115B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Envoi </w:t>
      </w:r>
      <w:r w:rsidR="00016A22">
        <w:t xml:space="preserve">par mail (ou via une plateforme d’échange de type Google-drive si nécessaire) </w:t>
      </w:r>
      <w:r w:rsidR="00632F5F">
        <w:t>du template pré-rempli au producteur concerné.</w:t>
      </w:r>
    </w:p>
    <w:p w:rsidR="00533E16" w:rsidRDefault="00533E16" w:rsidP="00B66852">
      <w:pPr>
        <w:pStyle w:val="Corpsdetexte"/>
        <w:spacing w:line="360" w:lineRule="auto"/>
        <w:jc w:val="both"/>
      </w:pPr>
    </w:p>
    <w:p w:rsidR="00533E16" w:rsidRPr="00533E16" w:rsidRDefault="00533E16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632F5F" w:rsidRDefault="00632F5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632F5F" w:rsidRDefault="00632F5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FME</w:t>
      </w:r>
    </w:p>
    <w:p w:rsidR="00632F5F" w:rsidRDefault="00632F5F" w:rsidP="00B66852">
      <w:pPr>
        <w:pStyle w:val="Corpsdetexte"/>
        <w:spacing w:line="360" w:lineRule="auto"/>
        <w:jc w:val="both"/>
      </w:pPr>
    </w:p>
    <w:p w:rsidR="00881227" w:rsidRDefault="00881227" w:rsidP="00B66852">
      <w:pPr>
        <w:pStyle w:val="Titre3"/>
        <w:spacing w:line="360" w:lineRule="auto"/>
        <w:jc w:val="both"/>
      </w:pPr>
      <w:bookmarkStart w:id="20" w:name="_Toc393957587"/>
      <w:r>
        <w:t>Encodage des informations dans le template Excel</w:t>
      </w:r>
      <w:r w:rsidR="006260F2">
        <w:t>, récolte de documents divers et production de la vignette</w:t>
      </w:r>
      <w:bookmarkEnd w:id="20"/>
    </w:p>
    <w:p w:rsidR="00533E16" w:rsidRDefault="00533E16" w:rsidP="00B66852">
      <w:pPr>
        <w:pStyle w:val="Corpsdetexte"/>
        <w:spacing w:line="360" w:lineRule="auto"/>
        <w:jc w:val="both"/>
      </w:pPr>
    </w:p>
    <w:p w:rsidR="00881227" w:rsidRPr="001F5ABF" w:rsidRDefault="00881227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881227" w:rsidRDefault="0088122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GIM</w:t>
      </w:r>
      <w:r w:rsidR="00602791">
        <w:t xml:space="preserve"> (Intervenant)</w:t>
      </w:r>
    </w:p>
    <w:p w:rsidR="00881227" w:rsidRDefault="0088122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Producteur</w:t>
      </w:r>
      <w:r w:rsidR="00602791">
        <w:t xml:space="preserve"> (Responsable)</w:t>
      </w:r>
    </w:p>
    <w:p w:rsidR="00881227" w:rsidRDefault="00881227" w:rsidP="00B66852">
      <w:pPr>
        <w:pStyle w:val="Corpsdetexte"/>
        <w:spacing w:line="360" w:lineRule="auto"/>
        <w:jc w:val="both"/>
      </w:pPr>
    </w:p>
    <w:p w:rsidR="00881227" w:rsidRPr="00FA63FD" w:rsidRDefault="00881227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881227" w:rsidRDefault="0088122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Input : Template Excel pré-rempli et tout type de document contenant des informations pertinentes au remplissage.  </w:t>
      </w:r>
    </w:p>
    <w:p w:rsidR="00881227" w:rsidRDefault="0088122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Template </w:t>
      </w:r>
      <w:r w:rsidR="006260F2">
        <w:t>Excel</w:t>
      </w:r>
      <w:r>
        <w:t xml:space="preserve"> rempli</w:t>
      </w:r>
      <w:r w:rsidR="006260F2">
        <w:t xml:space="preserve"> accompagné d’une vignette et éventuellement d’autres documents </w:t>
      </w:r>
      <w:r w:rsidR="008736F3">
        <w:t xml:space="preserve">annexes </w:t>
      </w:r>
      <w:r w:rsidR="006260F2">
        <w:t xml:space="preserve">tels que les rapports de production, les légendes, les modèles de données… </w:t>
      </w:r>
    </w:p>
    <w:p w:rsidR="00881227" w:rsidRDefault="00881227" w:rsidP="00B66852">
      <w:pPr>
        <w:pStyle w:val="Corpsdetexte"/>
        <w:spacing w:line="360" w:lineRule="auto"/>
        <w:jc w:val="both"/>
      </w:pPr>
    </w:p>
    <w:p w:rsidR="00881227" w:rsidRPr="00FA63FD" w:rsidRDefault="00881227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6260F2" w:rsidRDefault="001A483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Encodage de toutes les métadonnées</w:t>
      </w:r>
      <w:r w:rsidR="006260F2">
        <w:t xml:space="preserve"> dans le template Excel</w:t>
      </w:r>
      <w:r>
        <w:t>, y compris les informations relatives à la distribution. Le producteur se charge de définir les modes de distribution en accord avec le distributeur (dans la majorité des cas, ce dernier éta</w:t>
      </w:r>
      <w:r w:rsidR="009A398C">
        <w:t>nt la DIG, cette information peut être</w:t>
      </w:r>
      <w:r>
        <w:t xml:space="preserve"> pré-encodée dans le template Excel)</w:t>
      </w:r>
      <w:r w:rsidR="006260F2">
        <w:t>. [Producteur]</w:t>
      </w:r>
    </w:p>
    <w:p w:rsidR="006260F2" w:rsidRDefault="006260F2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>Coaching de l’encodage des métadonnées via des réunions de travail et/ou échanges de mail ou téléphoniques. [GIM] et [Producteur]</w:t>
      </w:r>
    </w:p>
    <w:p w:rsidR="007805E4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Récolte de documents annexes divers (rapports de production…) et production de la vignette si pas déjà existante via une URL. [Producteur]</w:t>
      </w:r>
      <w:r w:rsidR="007805E4">
        <w:t>. Ces informations sont transmises par mail</w:t>
      </w:r>
      <w:r w:rsidR="00016A22">
        <w:t xml:space="preserve"> ou via une plateforme d’échange de type Google-drive si nécessaire. </w:t>
      </w:r>
      <w:r w:rsidR="001A4299">
        <w:t>Dans le cas de plusieurs vignettes, u</w:t>
      </w:r>
      <w:r w:rsidR="00016A22">
        <w:t>n nommage spécifique permettra de les identifier de manière univoque, exemple : vignett</w:t>
      </w:r>
      <w:r w:rsidR="001A483E">
        <w:t>e-principale</w:t>
      </w:r>
      <w:r w:rsidR="00016A22">
        <w:t xml:space="preserve">_[nom de la géodonnée]_[date], </w:t>
      </w:r>
      <w:r w:rsidR="001A483E">
        <w:t>vignette-zoom_[nom de la géodonnée]_[date],  r</w:t>
      </w:r>
      <w:r w:rsidR="00016A22">
        <w:t xml:space="preserve">apport-production_[nom de la géodonnée]_[date], cahier-charges_[nom de la géodonnée]_[date], etc. </w:t>
      </w:r>
    </w:p>
    <w:p w:rsidR="00881227" w:rsidRDefault="007805E4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Si nécessaire, la mise en forme et au format recommandé pour la vignette peuvent être prises en charge par GIM. </w:t>
      </w:r>
    </w:p>
    <w:p w:rsidR="00881227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Envoi </w:t>
      </w:r>
      <w:r w:rsidR="004D1570">
        <w:t xml:space="preserve">par mail </w:t>
      </w:r>
      <w:r>
        <w:t>du template Excel rempli, des documents annexes et de la vignette à GIM. [Producteur]</w:t>
      </w:r>
    </w:p>
    <w:p w:rsidR="00881227" w:rsidRDefault="00881227" w:rsidP="00B66852">
      <w:pPr>
        <w:pStyle w:val="Corpsdetexte"/>
        <w:spacing w:line="360" w:lineRule="auto"/>
        <w:jc w:val="both"/>
      </w:pPr>
    </w:p>
    <w:p w:rsidR="00881227" w:rsidRPr="00533E16" w:rsidRDefault="00881227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881227" w:rsidRDefault="0088122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602791" w:rsidRDefault="00602791" w:rsidP="00602791">
      <w:pPr>
        <w:pStyle w:val="Corpsdetexte"/>
        <w:spacing w:line="360" w:lineRule="auto"/>
        <w:jc w:val="both"/>
      </w:pPr>
    </w:p>
    <w:p w:rsidR="00180EAE" w:rsidRDefault="00180EAE" w:rsidP="00B66852">
      <w:pPr>
        <w:pStyle w:val="Titre3"/>
        <w:spacing w:line="360" w:lineRule="auto"/>
        <w:jc w:val="both"/>
      </w:pPr>
      <w:bookmarkStart w:id="21" w:name="_Toc393957588"/>
      <w:r>
        <w:t>Validation de l’encodage des informations dans le template Excel et des documents transmis</w:t>
      </w:r>
      <w:bookmarkEnd w:id="21"/>
    </w:p>
    <w:p w:rsidR="00180EAE" w:rsidRDefault="00180EAE" w:rsidP="00B66852">
      <w:pPr>
        <w:pStyle w:val="Corpsdetexte"/>
        <w:spacing w:line="360" w:lineRule="auto"/>
      </w:pPr>
    </w:p>
    <w:p w:rsidR="00180EAE" w:rsidRPr="001F5ABF" w:rsidRDefault="00180EAE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180EAE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GIM</w:t>
      </w:r>
      <w:r w:rsidR="00602791">
        <w:t xml:space="preserve"> (Responsable)</w:t>
      </w:r>
    </w:p>
    <w:p w:rsidR="00180EAE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Producteur</w:t>
      </w:r>
      <w:r w:rsidR="00602791">
        <w:t xml:space="preserve"> (Intervenant)</w:t>
      </w:r>
    </w:p>
    <w:p w:rsidR="00180EAE" w:rsidRDefault="00180EAE" w:rsidP="00B66852">
      <w:pPr>
        <w:pStyle w:val="Corpsdetexte"/>
        <w:spacing w:line="360" w:lineRule="auto"/>
        <w:jc w:val="both"/>
      </w:pPr>
    </w:p>
    <w:p w:rsidR="00180EAE" w:rsidRPr="00FA63FD" w:rsidRDefault="00180EAE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180EAE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Template Excel rempli, documents annexes, vignette.</w:t>
      </w:r>
    </w:p>
    <w:p w:rsidR="00180EAE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Template Excel </w:t>
      </w:r>
      <w:r w:rsidR="008736F3">
        <w:t xml:space="preserve">rempli </w:t>
      </w:r>
      <w:r>
        <w:t xml:space="preserve">validé </w:t>
      </w:r>
      <w:r w:rsidR="00602791">
        <w:t xml:space="preserve">prêt à être converti en XML, </w:t>
      </w:r>
      <w:r>
        <w:t xml:space="preserve">vignette </w:t>
      </w:r>
      <w:r w:rsidR="00602791">
        <w:t xml:space="preserve">et documents </w:t>
      </w:r>
      <w:r>
        <w:t>conforme</w:t>
      </w:r>
      <w:r w:rsidR="00602791">
        <w:t>s</w:t>
      </w:r>
      <w:r>
        <w:t xml:space="preserve"> aux recommandations</w:t>
      </w:r>
      <w:r w:rsidR="00602791">
        <w:t>.</w:t>
      </w:r>
    </w:p>
    <w:p w:rsidR="00180EAE" w:rsidRDefault="00180EAE" w:rsidP="00B66852">
      <w:pPr>
        <w:pStyle w:val="Corpsdetexte"/>
        <w:spacing w:line="360" w:lineRule="auto"/>
        <w:jc w:val="both"/>
      </w:pPr>
    </w:p>
    <w:p w:rsidR="00180EAE" w:rsidRPr="00FA63FD" w:rsidRDefault="00180EAE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180EAE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Si nécessaire</w:t>
      </w:r>
      <w:r w:rsidR="00180EAE">
        <w:t xml:space="preserve">, </w:t>
      </w:r>
      <w:r w:rsidR="00FB4853">
        <w:t>derniers échanges</w:t>
      </w:r>
      <w:r w:rsidR="00180EAE">
        <w:t xml:space="preserve"> </w:t>
      </w:r>
      <w:r w:rsidR="004D1570">
        <w:t xml:space="preserve">par mail </w:t>
      </w:r>
      <w:r w:rsidR="00180EAE">
        <w:t>entre le producteur et GIM afin d</w:t>
      </w:r>
      <w:r w:rsidR="00FB4853">
        <w:t>e corriger les erreurs d’encodage</w:t>
      </w:r>
      <w:r w:rsidR="00602791">
        <w:t>. [GIM] et [Producteur]</w:t>
      </w:r>
    </w:p>
    <w:p w:rsidR="00180EAE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>Validati</w:t>
      </w:r>
      <w:r w:rsidR="00602791">
        <w:t xml:space="preserve">on des informations encodées, </w:t>
      </w:r>
      <w:r>
        <w:t>de la vignette</w:t>
      </w:r>
      <w:r w:rsidR="00602791">
        <w:t xml:space="preserve"> et des documents annexes</w:t>
      </w:r>
      <w:r w:rsidR="003D3046">
        <w:t xml:space="preserve"> selon les recommandations du Wiki</w:t>
      </w:r>
      <w:r>
        <w:t>. [GIM]</w:t>
      </w:r>
    </w:p>
    <w:p w:rsidR="00AF151E" w:rsidRDefault="00AF151E" w:rsidP="00AF151E">
      <w:pPr>
        <w:pStyle w:val="Corpsdetexte"/>
        <w:numPr>
          <w:ilvl w:val="1"/>
          <w:numId w:val="30"/>
        </w:numPr>
        <w:spacing w:line="360" w:lineRule="auto"/>
        <w:jc w:val="both"/>
      </w:pPr>
      <w:r>
        <w:t>Tous les champs « obligatoires » sont remplis,</w:t>
      </w:r>
    </w:p>
    <w:p w:rsidR="003D3046" w:rsidRDefault="00AF151E" w:rsidP="003D3046">
      <w:pPr>
        <w:pStyle w:val="Corpsdetexte"/>
        <w:numPr>
          <w:ilvl w:val="1"/>
          <w:numId w:val="30"/>
        </w:numPr>
        <w:spacing w:line="360" w:lineRule="auto"/>
        <w:jc w:val="both"/>
      </w:pPr>
      <w:r>
        <w:t>Tous les champs qui ont été utilisés (« obligatoires » et « facultatifs ») sont correctement remplis au niveau de la forme et du fond sur base des instru</w:t>
      </w:r>
      <w:r w:rsidR="003D3046">
        <w:t>ctions de remplissages décrites (respect des consignes d’encodage),</w:t>
      </w:r>
    </w:p>
    <w:p w:rsidR="00AF151E" w:rsidRDefault="00AF151E" w:rsidP="00AF151E">
      <w:pPr>
        <w:pStyle w:val="Corpsdetexte"/>
        <w:numPr>
          <w:ilvl w:val="1"/>
          <w:numId w:val="30"/>
        </w:numPr>
        <w:spacing w:line="360" w:lineRule="auto"/>
        <w:jc w:val="both"/>
      </w:pPr>
      <w:r>
        <w:t>Tous les documents annexes et vignettes ont été transmis et ils correspondent aux critères recommandés (forme, format, contenu…)</w:t>
      </w:r>
    </w:p>
    <w:p w:rsidR="00180EAE" w:rsidRDefault="00180EAE" w:rsidP="00B66852">
      <w:pPr>
        <w:pStyle w:val="Corpsdetexte"/>
        <w:spacing w:line="360" w:lineRule="auto"/>
        <w:jc w:val="both"/>
      </w:pPr>
    </w:p>
    <w:p w:rsidR="00180EAE" w:rsidRPr="00533E16" w:rsidRDefault="00180EAE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180EAE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180EAE" w:rsidRPr="00180EAE" w:rsidRDefault="00180EAE" w:rsidP="00B66852">
      <w:pPr>
        <w:pStyle w:val="Corpsdetexte"/>
        <w:spacing w:line="360" w:lineRule="auto"/>
      </w:pPr>
    </w:p>
    <w:p w:rsidR="002C5ECF" w:rsidRDefault="002C5ECF" w:rsidP="00B66852">
      <w:pPr>
        <w:pStyle w:val="Titre3"/>
        <w:spacing w:line="360" w:lineRule="auto"/>
        <w:jc w:val="both"/>
      </w:pPr>
      <w:bookmarkStart w:id="22" w:name="_Toc393957589"/>
      <w:r>
        <w:t xml:space="preserve">Conversion du template Excel en fichier XML et validation vis-à-vis des </w:t>
      </w:r>
      <w:proofErr w:type="spellStart"/>
      <w:r>
        <w:t>schématrons</w:t>
      </w:r>
      <w:proofErr w:type="spellEnd"/>
      <w:r>
        <w:t>.</w:t>
      </w:r>
      <w:bookmarkEnd w:id="22"/>
      <w:r>
        <w:t xml:space="preserve"> </w:t>
      </w:r>
    </w:p>
    <w:p w:rsidR="002C5ECF" w:rsidRDefault="002C5ECF" w:rsidP="00B66852">
      <w:pPr>
        <w:pStyle w:val="Corpsdetexte"/>
        <w:spacing w:line="360" w:lineRule="auto"/>
      </w:pPr>
    </w:p>
    <w:p w:rsidR="002C5ECF" w:rsidRPr="001F5ABF" w:rsidRDefault="002C5ECF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2C5ECF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GIM</w:t>
      </w:r>
    </w:p>
    <w:p w:rsidR="002C5ECF" w:rsidRDefault="002C5ECF" w:rsidP="00B66852">
      <w:pPr>
        <w:pStyle w:val="Corpsdetexte"/>
        <w:spacing w:line="360" w:lineRule="auto"/>
        <w:jc w:val="both"/>
      </w:pPr>
    </w:p>
    <w:p w:rsidR="002C5ECF" w:rsidRPr="00FA63FD" w:rsidRDefault="002C5ECF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2C5ECF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Template Excel rempli validé.</w:t>
      </w:r>
    </w:p>
    <w:p w:rsidR="002C5ECF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Fichier XML validé contre les </w:t>
      </w:r>
      <w:proofErr w:type="spellStart"/>
      <w:r>
        <w:t>schématrons</w:t>
      </w:r>
      <w:proofErr w:type="spellEnd"/>
      <w:r>
        <w:t xml:space="preserve"> INSPIRE, GeoNetwork et ISO19139</w:t>
      </w:r>
    </w:p>
    <w:p w:rsidR="002C5ECF" w:rsidRDefault="002C5ECF" w:rsidP="00B66852">
      <w:pPr>
        <w:pStyle w:val="Corpsdetexte"/>
        <w:spacing w:line="360" w:lineRule="auto"/>
        <w:jc w:val="both"/>
      </w:pPr>
    </w:p>
    <w:p w:rsidR="002C5ECF" w:rsidRPr="00FA63FD" w:rsidRDefault="002C5ECF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2C5ECF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Lancement du modèle FME de conversion et </w:t>
      </w:r>
      <w:r w:rsidR="002A0753">
        <w:t xml:space="preserve">transfert des informations </w:t>
      </w:r>
      <w:r>
        <w:t>du template Excel vers le fichier XML</w:t>
      </w:r>
      <w:r w:rsidR="00E51905">
        <w:t xml:space="preserve">. </w:t>
      </w:r>
    </w:p>
    <w:p w:rsidR="002C5ECF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Validation du fichier XML généré vis-à-vis des </w:t>
      </w:r>
      <w:proofErr w:type="spellStart"/>
      <w:r>
        <w:t>schématrons</w:t>
      </w:r>
      <w:proofErr w:type="spellEnd"/>
      <w:r>
        <w:t xml:space="preserve"> INSPIRE, GeoNetwork et ISO19139.  </w:t>
      </w:r>
      <w:r w:rsidR="00D97614">
        <w:t>Signalons que pour vérifier la conformité vis-à-vis du schéma INSPIRE, il est nécessaire d’éditer manuellement le fichier XML afin d’en retirer les éléments spécifiques « RW » qu’il contient.</w:t>
      </w:r>
    </w:p>
    <w:p w:rsidR="00602791" w:rsidRDefault="00602791" w:rsidP="00B66852">
      <w:pPr>
        <w:pStyle w:val="Corpsdetexte"/>
        <w:spacing w:line="360" w:lineRule="auto"/>
        <w:jc w:val="both"/>
      </w:pPr>
    </w:p>
    <w:p w:rsidR="002C5ECF" w:rsidRPr="00533E16" w:rsidRDefault="002C5ECF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2C5ECF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FME</w:t>
      </w:r>
    </w:p>
    <w:p w:rsidR="00E51905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 xml:space="preserve">Outils de validation vis-à-vis des </w:t>
      </w:r>
      <w:proofErr w:type="spellStart"/>
      <w:r>
        <w:t>schématrons</w:t>
      </w:r>
      <w:proofErr w:type="spellEnd"/>
    </w:p>
    <w:p w:rsidR="002C5ECF" w:rsidRPr="00180EAE" w:rsidRDefault="002C5ECF" w:rsidP="00B66852">
      <w:pPr>
        <w:pStyle w:val="Corpsdetexte"/>
        <w:spacing w:line="360" w:lineRule="auto"/>
      </w:pPr>
    </w:p>
    <w:p w:rsidR="00E51905" w:rsidRDefault="00E51905" w:rsidP="00B66852">
      <w:pPr>
        <w:pStyle w:val="Titre3"/>
        <w:spacing w:line="360" w:lineRule="auto"/>
        <w:jc w:val="both"/>
      </w:pPr>
      <w:bookmarkStart w:id="23" w:name="_Toc393957590"/>
      <w:r>
        <w:t>Import du fichier XML, de la vignette et des documents annexes dans Metawal et validation de l’import</w:t>
      </w:r>
      <w:bookmarkEnd w:id="23"/>
      <w:r>
        <w:t xml:space="preserve"> </w:t>
      </w:r>
    </w:p>
    <w:p w:rsidR="00E51905" w:rsidRDefault="00E51905" w:rsidP="00B66852">
      <w:pPr>
        <w:pStyle w:val="Corpsdetexte"/>
        <w:spacing w:line="360" w:lineRule="auto"/>
      </w:pPr>
    </w:p>
    <w:p w:rsidR="00E51905" w:rsidRPr="001F5ABF" w:rsidRDefault="00E51905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E51905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GIM</w:t>
      </w:r>
      <w:r w:rsidR="009A568E">
        <w:t xml:space="preserve"> (Responsable)</w:t>
      </w:r>
    </w:p>
    <w:p w:rsidR="009A568E" w:rsidRDefault="009A568E" w:rsidP="009A568E">
      <w:pPr>
        <w:pStyle w:val="Corpsdetexte"/>
        <w:numPr>
          <w:ilvl w:val="0"/>
          <w:numId w:val="30"/>
        </w:numPr>
        <w:spacing w:line="360" w:lineRule="auto"/>
        <w:jc w:val="both"/>
      </w:pPr>
      <w:r>
        <w:t>Responsable Metawal (Intervenant)</w:t>
      </w:r>
    </w:p>
    <w:p w:rsidR="00E51905" w:rsidRDefault="00E51905" w:rsidP="00B66852">
      <w:pPr>
        <w:pStyle w:val="Corpsdetexte"/>
        <w:spacing w:line="360" w:lineRule="auto"/>
        <w:jc w:val="both"/>
      </w:pPr>
    </w:p>
    <w:p w:rsidR="00E51905" w:rsidRPr="00FA63FD" w:rsidRDefault="00E51905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E51905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Fichier XML validé, vignette et documents annexes.</w:t>
      </w:r>
    </w:p>
    <w:p w:rsidR="00E51905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Fiche de </w:t>
      </w:r>
      <w:r w:rsidR="00174ABE">
        <w:t xml:space="preserve">métadonnées créée dans Metawal et </w:t>
      </w:r>
      <w:r w:rsidR="00FB4853">
        <w:t xml:space="preserve">importation de </w:t>
      </w:r>
      <w:r>
        <w:t xml:space="preserve">la vignette et </w:t>
      </w:r>
      <w:r w:rsidR="00FB4853">
        <w:t>d</w:t>
      </w:r>
      <w:r>
        <w:t xml:space="preserve">es </w:t>
      </w:r>
      <w:r w:rsidR="00174ABE">
        <w:t>documents annexes</w:t>
      </w:r>
    </w:p>
    <w:p w:rsidR="00E51905" w:rsidRDefault="00E51905" w:rsidP="00B66852">
      <w:pPr>
        <w:pStyle w:val="Corpsdetexte"/>
        <w:spacing w:line="360" w:lineRule="auto"/>
        <w:jc w:val="both"/>
      </w:pPr>
    </w:p>
    <w:p w:rsidR="00E51905" w:rsidRPr="00FA63FD" w:rsidRDefault="00E51905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2A0753" w:rsidRDefault="00174AB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Import dans Metawal grâce aux outils existants</w:t>
      </w:r>
      <w:r w:rsidR="00602791">
        <w:t xml:space="preserve"> au sein de l’application</w:t>
      </w:r>
      <w:r w:rsidR="00E51905">
        <w:t>.</w:t>
      </w:r>
      <w:r w:rsidR="009A568E">
        <w:t xml:space="preserve"> [GIM]</w:t>
      </w:r>
    </w:p>
    <w:p w:rsidR="005F40E6" w:rsidRDefault="005F40E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Envoi de la demande d’attribution de la fiche au producteur via mail au helpdesk à destination du gestionnaires Metawal</w:t>
      </w:r>
      <w:r w:rsidR="00D6185E">
        <w:t xml:space="preserve"> dès que la fiche existe dans Metawal</w:t>
      </w:r>
      <w:r w:rsidR="009A568E">
        <w:t>. [GIM]</w:t>
      </w:r>
    </w:p>
    <w:p w:rsidR="009A568E" w:rsidRDefault="009A56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commentRangeStart w:id="24"/>
      <w:r>
        <w:t xml:space="preserve">Attribution </w:t>
      </w:r>
      <w:r w:rsidR="00E353EA">
        <w:t>de</w:t>
      </w:r>
      <w:ins w:id="25" w:author="Vincent Bombaerts" w:date="2014-07-25T13:36:00Z">
        <w:r w:rsidR="00D2457D">
          <w:t xml:space="preserve"> la propriété de fiche au producteur et</w:t>
        </w:r>
      </w:ins>
      <w:del w:id="26" w:author="Vincent Bombaerts" w:date="2014-07-25T13:36:00Z">
        <w:r w:rsidR="00E353EA" w:rsidDel="00D2457D">
          <w:delText>s</w:delText>
        </w:r>
      </w:del>
      <w:ins w:id="27" w:author="Vincent Bombaerts" w:date="2014-07-25T13:36:00Z">
        <w:r w:rsidR="00D2457D">
          <w:t xml:space="preserve"> de</w:t>
        </w:r>
      </w:ins>
      <w:r w:rsidR="00E353EA">
        <w:t xml:space="preserve"> droits </w:t>
      </w:r>
      <w:ins w:id="28" w:author="Vincent Bombaerts" w:date="2014-07-25T13:36:00Z">
        <w:r w:rsidR="00D2457D">
          <w:t xml:space="preserve">d'édition </w:t>
        </w:r>
      </w:ins>
      <w:r w:rsidR="00E353EA">
        <w:t xml:space="preserve">sur </w:t>
      </w:r>
      <w:del w:id="29" w:author="Vincent Bombaerts" w:date="2014-07-25T13:33:00Z">
        <w:r w:rsidR="00E353EA" w:rsidDel="00D2457D">
          <w:delText xml:space="preserve">le </w:delText>
        </w:r>
      </w:del>
      <w:ins w:id="30" w:author="Vincent Bombaerts" w:date="2014-07-25T13:33:00Z">
        <w:r w:rsidR="00D2457D">
          <w:t>la</w:t>
        </w:r>
        <w:r w:rsidR="00D2457D">
          <w:t xml:space="preserve"> </w:t>
        </w:r>
      </w:ins>
      <w:r w:rsidR="00E353EA">
        <w:t>fiche</w:t>
      </w:r>
      <w:r>
        <w:t xml:space="preserve"> </w:t>
      </w:r>
      <w:del w:id="31" w:author="Vincent Bombaerts" w:date="2014-07-25T13:36:00Z">
        <w:r w:rsidDel="00D2457D">
          <w:delText>au producteur</w:delText>
        </w:r>
      </w:del>
      <w:ins w:id="32" w:author="Vincent Bombaerts" w:date="2014-07-25T13:36:00Z">
        <w:r w:rsidR="00D2457D">
          <w:t>à GIM</w:t>
        </w:r>
      </w:ins>
      <w:r>
        <w:t>. [Responsable Metawal]</w:t>
      </w:r>
      <w:commentRangeEnd w:id="24"/>
      <w:r w:rsidR="00D2457D">
        <w:rPr>
          <w:rStyle w:val="Marquedecommentaire"/>
        </w:rPr>
        <w:commentReference w:id="24"/>
      </w:r>
    </w:p>
    <w:p w:rsidR="00E51905" w:rsidRDefault="002A0753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Création des liens avec les autres fiches de métadonnées</w:t>
      </w:r>
      <w:r w:rsidR="00D6185E">
        <w:t xml:space="preserve"> si nécessaire. </w:t>
      </w:r>
      <w:commentRangeStart w:id="33"/>
      <w:r w:rsidR="00D6185E">
        <w:t>Signalons que les liens entre</w:t>
      </w:r>
      <w:r w:rsidR="009A568E">
        <w:t xml:space="preserve"> les fiches de données et les fiches de services se créent automatiquement si la fiche de services est modifiée en ajoutant l’UUID de la fiche de données dans le tag &lt;</w:t>
      </w:r>
      <w:proofErr w:type="spellStart"/>
      <w:r w:rsidR="009A568E">
        <w:t>operatesOn</w:t>
      </w:r>
      <w:proofErr w:type="spellEnd"/>
      <w:r w:rsidR="009A568E">
        <w:t xml:space="preserve">&gt;. </w:t>
      </w:r>
      <w:commentRangeEnd w:id="33"/>
      <w:r w:rsidR="003F0542">
        <w:rPr>
          <w:rStyle w:val="Marquedecommentaire"/>
        </w:rPr>
        <w:commentReference w:id="33"/>
      </w:r>
      <w:r w:rsidR="009A568E">
        <w:t>[GIM]</w:t>
      </w:r>
    </w:p>
    <w:p w:rsidR="00E51905" w:rsidRDefault="00174AB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Envoi de la demande de v</w:t>
      </w:r>
      <w:r w:rsidR="00E51905">
        <w:t>alidation du</w:t>
      </w:r>
      <w:r>
        <w:t xml:space="preserve"> contenu et </w:t>
      </w:r>
      <w:r w:rsidR="0077128E">
        <w:t xml:space="preserve">de </w:t>
      </w:r>
      <w:r>
        <w:t>tout autre document importé dans Metawal</w:t>
      </w:r>
      <w:r w:rsidR="00247A0D">
        <w:t xml:space="preserve"> via un mail </w:t>
      </w:r>
      <w:r w:rsidR="00841446">
        <w:t xml:space="preserve">au producteur </w:t>
      </w:r>
      <w:r w:rsidR="00247A0D">
        <w:t>contenant le nom de la fiche de métadonnées et son URL dans l’application</w:t>
      </w:r>
      <w:r>
        <w:t>.</w:t>
      </w:r>
      <w:r w:rsidR="009A568E">
        <w:t xml:space="preserve"> [GIM]</w:t>
      </w:r>
    </w:p>
    <w:p w:rsidR="00E51905" w:rsidRDefault="00E51905" w:rsidP="00B66852">
      <w:pPr>
        <w:pStyle w:val="Corpsdetexte"/>
        <w:spacing w:line="360" w:lineRule="auto"/>
        <w:jc w:val="both"/>
      </w:pPr>
    </w:p>
    <w:p w:rsidR="00E51905" w:rsidRPr="00533E16" w:rsidRDefault="00E51905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E51905" w:rsidRDefault="00174AB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Application Metawal</w:t>
      </w:r>
    </w:p>
    <w:p w:rsidR="00174ABE" w:rsidRDefault="00174ABE" w:rsidP="00B66852">
      <w:pPr>
        <w:pStyle w:val="Corpsdetexte"/>
        <w:spacing w:line="360" w:lineRule="auto"/>
        <w:jc w:val="both"/>
      </w:pPr>
    </w:p>
    <w:p w:rsidR="0077128E" w:rsidRDefault="003D7EA7" w:rsidP="00B66852">
      <w:pPr>
        <w:pStyle w:val="Titre3"/>
        <w:spacing w:line="360" w:lineRule="auto"/>
        <w:jc w:val="both"/>
      </w:pPr>
      <w:bookmarkStart w:id="34" w:name="_Toc393957591"/>
      <w:r>
        <w:lastRenderedPageBreak/>
        <w:t>Validation dans Metawal des éléments importés, d</w:t>
      </w:r>
      <w:r w:rsidR="0077128E">
        <w:t>emande de publication de la fiche et publication après validation par le Responsable Metawal</w:t>
      </w:r>
      <w:bookmarkEnd w:id="34"/>
      <w:r w:rsidR="0077128E">
        <w:t xml:space="preserve"> </w:t>
      </w:r>
    </w:p>
    <w:p w:rsidR="0077128E" w:rsidRDefault="0077128E" w:rsidP="00B66852">
      <w:pPr>
        <w:pStyle w:val="Corpsdetexte"/>
        <w:spacing w:line="360" w:lineRule="auto"/>
      </w:pPr>
    </w:p>
    <w:p w:rsidR="0077128E" w:rsidRPr="001F5ABF" w:rsidRDefault="0077128E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GIM</w:t>
      </w:r>
      <w:r w:rsidR="00247A0D">
        <w:t xml:space="preserve"> (Intervenant)</w:t>
      </w:r>
    </w:p>
    <w:p w:rsidR="003D7EA7" w:rsidRDefault="003D7EA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Producteur (Responsable)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Responsable Metawal</w:t>
      </w:r>
      <w:r w:rsidR="00247A0D">
        <w:t xml:space="preserve"> (Responsable)</w:t>
      </w:r>
    </w:p>
    <w:p w:rsidR="0077128E" w:rsidRDefault="0077128E" w:rsidP="00B66852">
      <w:pPr>
        <w:pStyle w:val="Corpsdetexte"/>
        <w:spacing w:line="360" w:lineRule="auto"/>
        <w:jc w:val="both"/>
      </w:pPr>
    </w:p>
    <w:p w:rsidR="0077128E" w:rsidRPr="00FA63FD" w:rsidRDefault="0077128E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Fiche de métadonnées, vignette et documents annexes</w:t>
      </w:r>
      <w:r w:rsidR="00C825C2">
        <w:t xml:space="preserve"> chargés dans Metawal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Fiche de métadonnées </w:t>
      </w:r>
      <w:r w:rsidR="003D7EA7">
        <w:t xml:space="preserve">validée et </w:t>
      </w:r>
      <w:r>
        <w:t>publiée</w:t>
      </w:r>
    </w:p>
    <w:p w:rsidR="0077128E" w:rsidRDefault="0077128E" w:rsidP="00B66852">
      <w:pPr>
        <w:pStyle w:val="Corpsdetexte"/>
        <w:spacing w:line="360" w:lineRule="auto"/>
        <w:jc w:val="both"/>
      </w:pPr>
    </w:p>
    <w:p w:rsidR="0077128E" w:rsidRPr="00FA63FD" w:rsidRDefault="0077128E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3D7EA7" w:rsidRDefault="003D7EA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Validation de la fiche directement dans l’application</w:t>
      </w:r>
      <w:r w:rsidR="008736F3">
        <w:t xml:space="preserve"> avec GIM en support si nécessaire</w:t>
      </w:r>
      <w:r>
        <w:t>. [Producteur]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Demande de validation et de publication envoyée au Responsable Metawal</w:t>
      </w:r>
      <w:r w:rsidR="003D7EA7">
        <w:t xml:space="preserve"> via une demande ad hoc sur le </w:t>
      </w:r>
      <w:r w:rsidR="002D773B">
        <w:t xml:space="preserve">site du </w:t>
      </w:r>
      <w:r w:rsidR="003D7EA7">
        <w:t>géoportail</w:t>
      </w:r>
      <w:r>
        <w:t>. [</w:t>
      </w:r>
      <w:r w:rsidR="003D7EA7">
        <w:t>Producteur]</w:t>
      </w:r>
      <w:r>
        <w:t xml:space="preserve"> 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Validation et publication de la fiche. [Responsable Metawal]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Notification </w:t>
      </w:r>
      <w:r w:rsidR="00247A0D">
        <w:t xml:space="preserve">envoyée par mail </w:t>
      </w:r>
      <w:r w:rsidR="004054A8">
        <w:t>a</w:t>
      </w:r>
      <w:r>
        <w:t xml:space="preserve">u Producteur et </w:t>
      </w:r>
      <w:r w:rsidR="004054A8">
        <w:t>à</w:t>
      </w:r>
      <w:r>
        <w:t xml:space="preserve"> GIM</w:t>
      </w:r>
      <w:r w:rsidR="00247A0D">
        <w:t xml:space="preserve"> contenant le nom de la fiche et son URL</w:t>
      </w:r>
      <w:r>
        <w:t xml:space="preserve">. </w:t>
      </w:r>
      <w:r w:rsidR="008736F3">
        <w:t xml:space="preserve">Le rapport de validation est envoyé au producteur et à GIM. </w:t>
      </w:r>
      <w:r>
        <w:t xml:space="preserve">[Responsable Metawal] </w:t>
      </w:r>
    </w:p>
    <w:p w:rsidR="0077128E" w:rsidRDefault="0077128E" w:rsidP="00B66852">
      <w:pPr>
        <w:pStyle w:val="Corpsdetexte"/>
        <w:spacing w:line="360" w:lineRule="auto"/>
        <w:jc w:val="both"/>
      </w:pPr>
    </w:p>
    <w:p w:rsidR="0077128E" w:rsidRPr="00533E16" w:rsidRDefault="0077128E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 utilisé</w:t>
      </w:r>
      <w:r w:rsidRPr="00533E16">
        <w:rPr>
          <w:b/>
        </w:rPr>
        <w:t xml:space="preserve"> : </w:t>
      </w:r>
    </w:p>
    <w:p w:rsidR="009735CE" w:rsidRDefault="009735C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Fiche de contact du géoportail de la Wallonie</w:t>
      </w:r>
    </w:p>
    <w:p w:rsidR="00533E16" w:rsidRPr="001F5ABF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Application Metawal</w:t>
      </w:r>
    </w:p>
    <w:sectPr w:rsidR="00533E16" w:rsidRPr="001F5ABF" w:rsidSect="0073749E">
      <w:headerReference w:type="default" r:id="rId16"/>
      <w:footerReference w:type="default" r:id="rId17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4" w:author="Vincent Bombaerts" w:date="2014-07-25T13:37:00Z" w:initials="VBO">
    <w:p w:rsidR="00D2457D" w:rsidRDefault="00D2457D">
      <w:pPr>
        <w:pStyle w:val="Commentaire"/>
      </w:pPr>
      <w:r>
        <w:rPr>
          <w:rStyle w:val="Marquedecommentaire"/>
        </w:rPr>
        <w:annotationRef/>
      </w:r>
      <w:r>
        <w:t>Modifier dans le schéma : "Attribue la fiche au producteur et des droits sur la fiche à GIM" ou version plus courte équivalente ;-)</w:t>
      </w:r>
    </w:p>
  </w:comment>
  <w:comment w:id="33" w:author="Vincent Bombaerts" w:date="2014-07-25T13:27:00Z" w:initials="VBO">
    <w:p w:rsidR="003F0542" w:rsidRDefault="003F0542">
      <w:pPr>
        <w:pStyle w:val="Commentaire"/>
      </w:pPr>
      <w:r>
        <w:rPr>
          <w:rStyle w:val="Marquedecommentaire"/>
        </w:rPr>
        <w:annotationRef/>
      </w:r>
      <w:r>
        <w:t>C'était en réponse à une vérification que je devais faire. Je ne pense pas que ça doit figurer dans le document expliquant le workflow.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666" w:rsidRDefault="006E3666">
      <w:r>
        <w:separator/>
      </w:r>
    </w:p>
  </w:endnote>
  <w:endnote w:type="continuationSeparator" w:id="0">
    <w:p w:rsidR="006E3666" w:rsidRDefault="006E3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Default="00FE603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5768A1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768A1">
      <w:rPr>
        <w:rStyle w:val="Numrodepage"/>
        <w:noProof/>
      </w:rPr>
      <w:t>4</w:t>
    </w:r>
    <w:r>
      <w:rPr>
        <w:rStyle w:val="Numrodepage"/>
      </w:rPr>
      <w:fldChar w:fldCharType="end"/>
    </w:r>
  </w:p>
  <w:p w:rsidR="005768A1" w:rsidRDefault="005768A1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Default="005768A1">
    <w:pPr>
      <w:pStyle w:val="Pieddepage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Default="005768A1" w:rsidP="00B3213B">
    <w:pPr>
      <w:pStyle w:val="Pieddepage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Pr="009D7852" w:rsidRDefault="005768A1" w:rsidP="009D7852">
    <w:pPr>
      <w:pStyle w:val="Pieddepage"/>
      <w:jc w:val="right"/>
    </w:pPr>
    <w:bookmarkStart w:id="36" w:name="FooterPage"/>
    <w:proofErr w:type="gramStart"/>
    <w:r>
      <w:t>page</w:t>
    </w:r>
    <w:bookmarkEnd w:id="36"/>
    <w:proofErr w:type="gramEnd"/>
    <w:r>
      <w:t xml:space="preserve">  </w:t>
    </w:r>
    <w:r w:rsidR="00FE603A">
      <w:fldChar w:fldCharType="begin"/>
    </w:r>
    <w:r w:rsidR="000C7560">
      <w:instrText xml:space="preserve"> PAGE </w:instrText>
    </w:r>
    <w:r w:rsidR="00FE603A">
      <w:fldChar w:fldCharType="separate"/>
    </w:r>
    <w:r w:rsidR="00D2457D">
      <w:rPr>
        <w:noProof/>
      </w:rPr>
      <w:t>11</w:t>
    </w:r>
    <w:r w:rsidR="00FE603A">
      <w:rPr>
        <w:noProof/>
      </w:rPr>
      <w:fldChar w:fldCharType="end"/>
    </w:r>
    <w:r>
      <w:t xml:space="preserve"> /</w:t>
    </w:r>
    <w:r w:rsidRPr="000858D7">
      <w:t xml:space="preserve"> </w:t>
    </w:r>
    <w:r w:rsidR="00FE603A">
      <w:fldChar w:fldCharType="begin"/>
    </w:r>
    <w:r w:rsidR="000C7560">
      <w:instrText xml:space="preserve"> SECTIONPAGES  </w:instrText>
    </w:r>
    <w:r w:rsidR="00FE603A">
      <w:fldChar w:fldCharType="separate"/>
    </w:r>
    <w:r w:rsidR="00D2457D">
      <w:rPr>
        <w:noProof/>
      </w:rPr>
      <w:t>12</w:t>
    </w:r>
    <w:r w:rsidR="00FE603A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666" w:rsidRDefault="006E3666">
      <w:r>
        <w:separator/>
      </w:r>
    </w:p>
  </w:footnote>
  <w:footnote w:type="continuationSeparator" w:id="0">
    <w:p w:rsidR="006E3666" w:rsidRDefault="006E36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Pr="009D7852" w:rsidRDefault="005768A1" w:rsidP="009D7852">
    <w:pPr>
      <w:pStyle w:val="En-tte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/>
    </w:tblPr>
    <w:tblGrid>
      <w:gridCol w:w="3535"/>
      <w:gridCol w:w="3768"/>
    </w:tblGrid>
    <w:tr w:rsidR="005768A1" w:rsidTr="0025113C">
      <w:tc>
        <w:tcPr>
          <w:tcW w:w="4644" w:type="dxa"/>
        </w:tcPr>
        <w:p w:rsidR="005768A1" w:rsidRPr="0025113C" w:rsidRDefault="005768A1" w:rsidP="0025113C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 w:rsidRPr="0025113C">
            <w:rPr>
              <w:lang w:val="nl-BE"/>
            </w:rPr>
            <w:t>Gim nv</w:t>
          </w:r>
        </w:p>
      </w:tc>
      <w:tc>
        <w:tcPr>
          <w:tcW w:w="4644" w:type="dxa"/>
        </w:tcPr>
        <w:p w:rsidR="005768A1" w:rsidRPr="0025113C" w:rsidRDefault="005768A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r w:rsidRPr="0025113C">
            <w:rPr>
              <w:lang w:val="nl-BE"/>
            </w:rPr>
            <w:t>HeaderSubject</w:t>
          </w:r>
          <w:bookmarkEnd w:id="4"/>
        </w:p>
      </w:tc>
    </w:tr>
  </w:tbl>
  <w:p w:rsidR="005768A1" w:rsidRPr="009D7852" w:rsidRDefault="005768A1" w:rsidP="009D7852">
    <w:pPr>
      <w:pStyle w:val="En-tte"/>
      <w:rPr>
        <w:lang w:val="nl-B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Default="005768A1" w:rsidP="009D7852">
    <w:pPr>
      <w:pStyle w:val="En-tte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/>
    </w:tblPr>
    <w:tblGrid>
      <w:gridCol w:w="4626"/>
      <w:gridCol w:w="4644"/>
    </w:tblGrid>
    <w:tr w:rsidR="005768A1" w:rsidRPr="00B0075E" w:rsidTr="0025113C">
      <w:tc>
        <w:tcPr>
          <w:tcW w:w="4626" w:type="dxa"/>
        </w:tcPr>
        <w:p w:rsidR="005768A1" w:rsidRPr="0025113C" w:rsidRDefault="00187608" w:rsidP="0025113C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>
            <w:rPr>
              <w:noProof/>
              <w:lang w:val="fr-BE" w:eastAsia="fr-BE"/>
            </w:rPr>
            <w:drawing>
              <wp:inline distT="0" distB="0" distL="0" distR="0">
                <wp:extent cx="923925" cy="409575"/>
                <wp:effectExtent l="0" t="0" r="9525" b="9525"/>
                <wp:docPr id="1" name="Picture 1" descr="logo_rgb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rgb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:rsidR="005768A1" w:rsidRPr="0025113C" w:rsidRDefault="005768A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bookmarkStart w:id="35" w:name="HeaderSubject2"/>
          <w:r w:rsidRPr="0025113C">
            <w:rPr>
              <w:lang w:val="en-US"/>
            </w:rPr>
            <w:t xml:space="preserve">Doc ref.: </w:t>
          </w:r>
        </w:p>
        <w:p w:rsidR="005768A1" w:rsidRPr="0025113C" w:rsidRDefault="0036644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en-US"/>
            </w:rPr>
            <w:t>Doc issue.rev: 03</w:t>
          </w:r>
          <w:r w:rsidR="00F439E3">
            <w:rPr>
              <w:lang w:val="en-US"/>
            </w:rPr>
            <w:t>.00</w:t>
          </w:r>
        </w:p>
        <w:p w:rsidR="005768A1" w:rsidRPr="0025113C" w:rsidRDefault="0036644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en-US"/>
            </w:rPr>
            <w:t>Doc date: 2014-07-23</w:t>
          </w:r>
        </w:p>
        <w:p w:rsidR="005768A1" w:rsidRPr="0025113C" w:rsidRDefault="005768A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25113C">
            <w:rPr>
              <w:lang w:val="en-US"/>
            </w:rPr>
            <w:t>Doc id: C130606/FDO/</w:t>
          </w:r>
          <w:proofErr w:type="spellStart"/>
          <w:r w:rsidRPr="0025113C">
            <w:rPr>
              <w:lang w:val="en-US"/>
            </w:rPr>
            <w:t>fdo</w:t>
          </w:r>
          <w:proofErr w:type="spellEnd"/>
          <w:r w:rsidRPr="0025113C">
            <w:rPr>
              <w:lang w:val="en-US"/>
            </w:rPr>
            <w:t>/00</w:t>
          </w:r>
          <w:bookmarkEnd w:id="35"/>
          <w:r w:rsidR="00366441">
            <w:rPr>
              <w:lang w:val="en-US"/>
            </w:rPr>
            <w:t>3</w:t>
          </w:r>
        </w:p>
      </w:tc>
    </w:tr>
  </w:tbl>
  <w:p w:rsidR="005768A1" w:rsidRPr="009315F2" w:rsidRDefault="005768A1" w:rsidP="005E73EA">
    <w:pPr>
      <w:pStyle w:val="En-tte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BF63F4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enumros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4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D16FB1"/>
    <w:multiLevelType w:val="hybridMultilevel"/>
    <w:tmpl w:val="76E01276"/>
    <w:lvl w:ilvl="0" w:tplc="0813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8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19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4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4"/>
  </w:num>
  <w:num w:numId="8">
    <w:abstractNumId w:val="15"/>
  </w:num>
  <w:num w:numId="9">
    <w:abstractNumId w:val="21"/>
  </w:num>
  <w:num w:numId="10">
    <w:abstractNumId w:val="25"/>
  </w:num>
  <w:num w:numId="11">
    <w:abstractNumId w:val="23"/>
  </w:num>
  <w:num w:numId="12">
    <w:abstractNumId w:val="18"/>
  </w:num>
  <w:num w:numId="13">
    <w:abstractNumId w:val="13"/>
  </w:num>
  <w:num w:numId="14">
    <w:abstractNumId w:val="27"/>
  </w:num>
  <w:num w:numId="15">
    <w:abstractNumId w:val="26"/>
  </w:num>
  <w:num w:numId="16">
    <w:abstractNumId w:val="20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4"/>
  </w:num>
  <w:num w:numId="25">
    <w:abstractNumId w:val="8"/>
  </w:num>
  <w:num w:numId="26">
    <w:abstractNumId w:val="19"/>
  </w:num>
  <w:num w:numId="27">
    <w:abstractNumId w:val="9"/>
  </w:num>
  <w:num w:numId="28">
    <w:abstractNumId w:val="12"/>
  </w:num>
  <w:num w:numId="29">
    <w:abstractNumId w:val="22"/>
  </w:num>
  <w:num w:numId="30">
    <w:abstractNumId w:val="1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trackRevisions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BF75AE"/>
    <w:rsid w:val="00015BB1"/>
    <w:rsid w:val="00016A22"/>
    <w:rsid w:val="0004472F"/>
    <w:rsid w:val="0005226C"/>
    <w:rsid w:val="00056192"/>
    <w:rsid w:val="000855D8"/>
    <w:rsid w:val="00087D82"/>
    <w:rsid w:val="000A5656"/>
    <w:rsid w:val="000B207E"/>
    <w:rsid w:val="000C7560"/>
    <w:rsid w:val="000D5387"/>
    <w:rsid w:val="001200D4"/>
    <w:rsid w:val="00124E45"/>
    <w:rsid w:val="00144F45"/>
    <w:rsid w:val="001557BF"/>
    <w:rsid w:val="00160C28"/>
    <w:rsid w:val="001611D7"/>
    <w:rsid w:val="00174ABE"/>
    <w:rsid w:val="00180EAE"/>
    <w:rsid w:val="00187608"/>
    <w:rsid w:val="001A32D8"/>
    <w:rsid w:val="001A4299"/>
    <w:rsid w:val="001A483E"/>
    <w:rsid w:val="001C5188"/>
    <w:rsid w:val="001F5ABF"/>
    <w:rsid w:val="00211426"/>
    <w:rsid w:val="0021207A"/>
    <w:rsid w:val="00227E9E"/>
    <w:rsid w:val="00247A0D"/>
    <w:rsid w:val="0025113C"/>
    <w:rsid w:val="002A0753"/>
    <w:rsid w:val="002C5ECF"/>
    <w:rsid w:val="002D773B"/>
    <w:rsid w:val="002F6739"/>
    <w:rsid w:val="00303F75"/>
    <w:rsid w:val="00310651"/>
    <w:rsid w:val="00366441"/>
    <w:rsid w:val="003B0DA0"/>
    <w:rsid w:val="003B7B42"/>
    <w:rsid w:val="003C754F"/>
    <w:rsid w:val="003D3046"/>
    <w:rsid w:val="003D7EA7"/>
    <w:rsid w:val="003E0C0A"/>
    <w:rsid w:val="003F0542"/>
    <w:rsid w:val="004054A8"/>
    <w:rsid w:val="00422E28"/>
    <w:rsid w:val="00423286"/>
    <w:rsid w:val="00476E9D"/>
    <w:rsid w:val="004D1570"/>
    <w:rsid w:val="00533E16"/>
    <w:rsid w:val="005441DD"/>
    <w:rsid w:val="00576748"/>
    <w:rsid w:val="005768A1"/>
    <w:rsid w:val="00585D81"/>
    <w:rsid w:val="005877ED"/>
    <w:rsid w:val="005B18A9"/>
    <w:rsid w:val="005E5277"/>
    <w:rsid w:val="005E73EA"/>
    <w:rsid w:val="005F40E6"/>
    <w:rsid w:val="00602791"/>
    <w:rsid w:val="006118B3"/>
    <w:rsid w:val="006260F2"/>
    <w:rsid w:val="00632C54"/>
    <w:rsid w:val="00632F5F"/>
    <w:rsid w:val="00646678"/>
    <w:rsid w:val="0065487D"/>
    <w:rsid w:val="00676A6C"/>
    <w:rsid w:val="0069059A"/>
    <w:rsid w:val="006A4E8F"/>
    <w:rsid w:val="006E3666"/>
    <w:rsid w:val="006E453D"/>
    <w:rsid w:val="007115B5"/>
    <w:rsid w:val="007145B6"/>
    <w:rsid w:val="007156ED"/>
    <w:rsid w:val="00721F4B"/>
    <w:rsid w:val="0073749E"/>
    <w:rsid w:val="0077128E"/>
    <w:rsid w:val="007805E4"/>
    <w:rsid w:val="007B5646"/>
    <w:rsid w:val="007B79F8"/>
    <w:rsid w:val="008340AF"/>
    <w:rsid w:val="00835939"/>
    <w:rsid w:val="00841446"/>
    <w:rsid w:val="0084198F"/>
    <w:rsid w:val="00841C91"/>
    <w:rsid w:val="008736F3"/>
    <w:rsid w:val="00881227"/>
    <w:rsid w:val="008960DD"/>
    <w:rsid w:val="008A3C15"/>
    <w:rsid w:val="009212A5"/>
    <w:rsid w:val="00924911"/>
    <w:rsid w:val="009315F2"/>
    <w:rsid w:val="009735CE"/>
    <w:rsid w:val="00994B3F"/>
    <w:rsid w:val="009A398C"/>
    <w:rsid w:val="009A568E"/>
    <w:rsid w:val="009B6D5F"/>
    <w:rsid w:val="009D7852"/>
    <w:rsid w:val="009E4A31"/>
    <w:rsid w:val="00A249A2"/>
    <w:rsid w:val="00A26858"/>
    <w:rsid w:val="00A33CFD"/>
    <w:rsid w:val="00A3789A"/>
    <w:rsid w:val="00A5698F"/>
    <w:rsid w:val="00A66F9D"/>
    <w:rsid w:val="00AA40C2"/>
    <w:rsid w:val="00AC2A70"/>
    <w:rsid w:val="00AC54B5"/>
    <w:rsid w:val="00AE41B9"/>
    <w:rsid w:val="00AF151E"/>
    <w:rsid w:val="00B0075E"/>
    <w:rsid w:val="00B02A12"/>
    <w:rsid w:val="00B130CE"/>
    <w:rsid w:val="00B318B4"/>
    <w:rsid w:val="00B3213B"/>
    <w:rsid w:val="00B34154"/>
    <w:rsid w:val="00B66852"/>
    <w:rsid w:val="00BC0D9B"/>
    <w:rsid w:val="00BC18ED"/>
    <w:rsid w:val="00BF69F7"/>
    <w:rsid w:val="00BF75AE"/>
    <w:rsid w:val="00C507EB"/>
    <w:rsid w:val="00C520B3"/>
    <w:rsid w:val="00C6395C"/>
    <w:rsid w:val="00C732B3"/>
    <w:rsid w:val="00C825C2"/>
    <w:rsid w:val="00C9539C"/>
    <w:rsid w:val="00CB2E46"/>
    <w:rsid w:val="00CB6DD5"/>
    <w:rsid w:val="00CD1EE4"/>
    <w:rsid w:val="00CD36F0"/>
    <w:rsid w:val="00D00BBC"/>
    <w:rsid w:val="00D06993"/>
    <w:rsid w:val="00D20D0C"/>
    <w:rsid w:val="00D2457D"/>
    <w:rsid w:val="00D5728C"/>
    <w:rsid w:val="00D6185E"/>
    <w:rsid w:val="00D6250A"/>
    <w:rsid w:val="00D97614"/>
    <w:rsid w:val="00DD1715"/>
    <w:rsid w:val="00DD6B0B"/>
    <w:rsid w:val="00E25A69"/>
    <w:rsid w:val="00E26561"/>
    <w:rsid w:val="00E353EA"/>
    <w:rsid w:val="00E51905"/>
    <w:rsid w:val="00E72454"/>
    <w:rsid w:val="00E76926"/>
    <w:rsid w:val="00EE46E8"/>
    <w:rsid w:val="00F01C41"/>
    <w:rsid w:val="00F17033"/>
    <w:rsid w:val="00F439E3"/>
    <w:rsid w:val="00F75138"/>
    <w:rsid w:val="00F776AE"/>
    <w:rsid w:val="00F86A73"/>
    <w:rsid w:val="00FA63FD"/>
    <w:rsid w:val="00FB4853"/>
    <w:rsid w:val="00FE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Titre1">
    <w:name w:val="heading 1"/>
    <w:basedOn w:val="Normal"/>
    <w:next w:val="Corpsdetexte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Titre2">
    <w:name w:val="heading 2"/>
    <w:basedOn w:val="Normal"/>
    <w:next w:val="Corpsdetexte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Titre3">
    <w:name w:val="heading 3"/>
    <w:basedOn w:val="Normal"/>
    <w:next w:val="Corpsdetexte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Titre4">
    <w:name w:val="heading 4"/>
    <w:basedOn w:val="Normal"/>
    <w:next w:val="Corpsdetexte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Titre5">
    <w:name w:val="heading 5"/>
    <w:basedOn w:val="Normal"/>
    <w:next w:val="Corpsdetexte"/>
    <w:qFormat/>
    <w:rsid w:val="00160C28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Titre6">
    <w:name w:val="heading 6"/>
    <w:basedOn w:val="Normal"/>
    <w:next w:val="Corpsdetexte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Titre7">
    <w:name w:val="heading 7"/>
    <w:basedOn w:val="Normal"/>
    <w:next w:val="Corpsdetexte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Titre8">
    <w:name w:val="heading 8"/>
    <w:basedOn w:val="Normal"/>
    <w:next w:val="Corpsdetexte"/>
    <w:qFormat/>
    <w:rsid w:val="00160C28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Titre9">
    <w:name w:val="heading 9"/>
    <w:basedOn w:val="Normal"/>
    <w:next w:val="Corpsdetexte"/>
    <w:qFormat/>
    <w:rsid w:val="00160C28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rsid w:val="00160C28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Corpsdetexte">
    <w:name w:val="Body Text"/>
    <w:basedOn w:val="Normal"/>
    <w:rsid w:val="00160C28"/>
    <w:pPr>
      <w:spacing w:after="120"/>
    </w:pPr>
  </w:style>
  <w:style w:type="character" w:styleId="Appeldenotedefin">
    <w:name w:val="endnote reference"/>
    <w:semiHidden/>
    <w:rsid w:val="00160C28"/>
    <w:rPr>
      <w:vertAlign w:val="superscript"/>
    </w:rPr>
  </w:style>
  <w:style w:type="paragraph" w:styleId="Notedefin">
    <w:name w:val="end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Pieddepage">
    <w:name w:val="footer"/>
    <w:basedOn w:val="Normal"/>
    <w:rsid w:val="00160C28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Appelnotedebasdep">
    <w:name w:val="footnote reference"/>
    <w:semiHidden/>
    <w:rsid w:val="00160C28"/>
    <w:rPr>
      <w:vertAlign w:val="superscript"/>
    </w:rPr>
  </w:style>
  <w:style w:type="paragraph" w:styleId="Notedebasdepage">
    <w:name w:val="foot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En-tte">
    <w:name w:val="header"/>
    <w:basedOn w:val="Normal"/>
    <w:rsid w:val="00160C28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e">
    <w:name w:val="List"/>
    <w:basedOn w:val="Corpsdetexte"/>
    <w:rsid w:val="00160C28"/>
    <w:pPr>
      <w:spacing w:before="60" w:after="60"/>
      <w:ind w:left="284" w:hanging="284"/>
    </w:pPr>
  </w:style>
  <w:style w:type="paragraph" w:styleId="Liste2">
    <w:name w:val="List 2"/>
    <w:basedOn w:val="Liste"/>
    <w:rsid w:val="00160C28"/>
    <w:pPr>
      <w:ind w:firstLine="284"/>
    </w:pPr>
  </w:style>
  <w:style w:type="paragraph" w:customStyle="1" w:styleId="Enclosure">
    <w:name w:val="Enclosure"/>
    <w:basedOn w:val="Normal"/>
    <w:next w:val="Corpsdetexte"/>
    <w:rsid w:val="00160C28"/>
    <w:pPr>
      <w:tabs>
        <w:tab w:val="left" w:pos="993"/>
      </w:tabs>
      <w:spacing w:before="360"/>
      <w:ind w:left="992" w:hanging="992"/>
    </w:pPr>
  </w:style>
  <w:style w:type="paragraph" w:styleId="Listepuces">
    <w:name w:val="List Bullet"/>
    <w:basedOn w:val="Normal"/>
    <w:rsid w:val="00160C28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epuces2">
    <w:name w:val="List Bullet 2"/>
    <w:basedOn w:val="Normal"/>
    <w:rsid w:val="00160C28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epuces3">
    <w:name w:val="List Bullet 3"/>
    <w:basedOn w:val="Normal"/>
    <w:rsid w:val="00160C28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Numrodepage">
    <w:name w:val="page number"/>
    <w:rsid w:val="00160C28"/>
  </w:style>
  <w:style w:type="character" w:customStyle="1" w:styleId="Superscript">
    <w:name w:val="Superscript"/>
    <w:rsid w:val="00160C28"/>
    <w:rPr>
      <w:vertAlign w:val="superscript"/>
    </w:rPr>
  </w:style>
  <w:style w:type="paragraph" w:styleId="TM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M2">
    <w:name w:val="toc 2"/>
    <w:basedOn w:val="Normal"/>
    <w:uiPriority w:val="39"/>
    <w:rsid w:val="00160C28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M3">
    <w:name w:val="toc 3"/>
    <w:basedOn w:val="Normal"/>
    <w:uiPriority w:val="39"/>
    <w:rsid w:val="00160C28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M4">
    <w:name w:val="toc 4"/>
    <w:basedOn w:val="Normal"/>
    <w:semiHidden/>
    <w:rsid w:val="00160C28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M5">
    <w:name w:val="toc 5"/>
    <w:basedOn w:val="Normal"/>
    <w:semiHidden/>
    <w:rsid w:val="00160C28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60C28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Titre1"/>
    <w:next w:val="Corpsdetexte"/>
    <w:rsid w:val="00160C28"/>
    <w:pPr>
      <w:outlineLvl w:val="9"/>
    </w:pPr>
  </w:style>
  <w:style w:type="paragraph" w:customStyle="1" w:styleId="AnnexHeading">
    <w:name w:val="Annex Heading"/>
    <w:basedOn w:val="Titre1"/>
    <w:next w:val="Corpsdetexte"/>
    <w:rsid w:val="00F776AE"/>
    <w:pPr>
      <w:numPr>
        <w:numId w:val="24"/>
      </w:numPr>
      <w:outlineLvl w:val="9"/>
    </w:pPr>
  </w:style>
  <w:style w:type="paragraph" w:styleId="En-ttedetabledesmatires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M1"/>
    <w:rsid w:val="00721F4B"/>
  </w:style>
  <w:style w:type="paragraph" w:customStyle="1" w:styleId="TOCAnnex2">
    <w:name w:val="TOC Annex 2"/>
    <w:basedOn w:val="Corpsdetexte"/>
    <w:rsid w:val="00160C28"/>
    <w:pPr>
      <w:spacing w:after="0"/>
      <w:ind w:left="851"/>
    </w:pPr>
  </w:style>
  <w:style w:type="paragraph" w:customStyle="1" w:styleId="BodyTable">
    <w:name w:val="Body Table"/>
    <w:basedOn w:val="Corpsdetexte"/>
    <w:rsid w:val="00160C28"/>
    <w:pPr>
      <w:spacing w:after="0"/>
    </w:pPr>
  </w:style>
  <w:style w:type="paragraph" w:styleId="Listecontinue">
    <w:name w:val="List Continue"/>
    <w:basedOn w:val="Normal"/>
    <w:rsid w:val="00160C28"/>
    <w:pPr>
      <w:spacing w:after="120"/>
      <w:ind w:left="284"/>
    </w:pPr>
  </w:style>
  <w:style w:type="paragraph" w:styleId="Listecontinue2">
    <w:name w:val="List Continue 2"/>
    <w:basedOn w:val="Normal"/>
    <w:rsid w:val="00160C28"/>
    <w:pPr>
      <w:spacing w:after="120"/>
      <w:ind w:left="567"/>
    </w:pPr>
  </w:style>
  <w:style w:type="paragraph" w:styleId="Listecontinue3">
    <w:name w:val="List Continue 3"/>
    <w:basedOn w:val="Normal"/>
    <w:rsid w:val="00160C28"/>
    <w:pPr>
      <w:spacing w:after="120"/>
      <w:ind w:left="851"/>
    </w:pPr>
  </w:style>
  <w:style w:type="paragraph" w:styleId="Explorateurdedocuments">
    <w:name w:val="Document Map"/>
    <w:basedOn w:val="Normal"/>
    <w:semiHidden/>
    <w:rsid w:val="00160C28"/>
    <w:pPr>
      <w:shd w:val="clear" w:color="auto" w:fill="000080"/>
    </w:pPr>
    <w:rPr>
      <w:rFonts w:ascii="Tahoma" w:hAnsi="Tahoma"/>
    </w:rPr>
  </w:style>
  <w:style w:type="paragraph" w:styleId="Listenumros">
    <w:name w:val="List Number"/>
    <w:basedOn w:val="Normal"/>
    <w:rsid w:val="00160C28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enumros2">
    <w:name w:val="List Number 2"/>
    <w:basedOn w:val="Normal"/>
    <w:rsid w:val="00160C28"/>
    <w:pPr>
      <w:numPr>
        <w:numId w:val="23"/>
      </w:numPr>
      <w:spacing w:after="120"/>
    </w:pPr>
  </w:style>
  <w:style w:type="paragraph" w:styleId="Listenumros3">
    <w:name w:val="List Number 3"/>
    <w:basedOn w:val="Normal"/>
    <w:rsid w:val="00160C28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M6">
    <w:name w:val="toc 6"/>
    <w:basedOn w:val="Normal"/>
    <w:next w:val="Normal"/>
    <w:autoRedefine/>
    <w:semiHidden/>
    <w:rsid w:val="00160C28"/>
    <w:pPr>
      <w:tabs>
        <w:tab w:val="right" w:leader="dot" w:pos="9062"/>
      </w:tabs>
      <w:ind w:left="1701"/>
    </w:pPr>
    <w:rPr>
      <w:noProof/>
    </w:rPr>
  </w:style>
  <w:style w:type="paragraph" w:styleId="Lgende">
    <w:name w:val="caption"/>
    <w:basedOn w:val="Normal"/>
    <w:next w:val="Corpsdetexte"/>
    <w:qFormat/>
    <w:rsid w:val="00160C28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Grilledutableau">
    <w:name w:val="Table Grid"/>
    <w:basedOn w:val="TableauNormal"/>
    <w:rsid w:val="009D7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E26561"/>
    <w:rPr>
      <w:color w:val="0000FF"/>
      <w:u w:val="single"/>
    </w:rPr>
  </w:style>
  <w:style w:type="numbering" w:styleId="111111">
    <w:name w:val="Outline List 2"/>
    <w:basedOn w:val="Aucuneliste"/>
    <w:rsid w:val="00015BB1"/>
    <w:pPr>
      <w:numPr>
        <w:numId w:val="27"/>
      </w:numPr>
    </w:pPr>
  </w:style>
  <w:style w:type="paragraph" w:styleId="Textedebulles">
    <w:name w:val="Balloon Text"/>
    <w:basedOn w:val="Normal"/>
    <w:link w:val="TextedebullesCar"/>
    <w:rsid w:val="00585D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85D81"/>
    <w:rPr>
      <w:rFonts w:ascii="Tahoma" w:hAnsi="Tahoma" w:cs="Tahoma"/>
      <w:sz w:val="16"/>
      <w:szCs w:val="16"/>
      <w:lang w:val="en-GB" w:eastAsia="nl-NL"/>
    </w:rPr>
  </w:style>
  <w:style w:type="character" w:styleId="Marquedecommentaire">
    <w:name w:val="annotation reference"/>
    <w:basedOn w:val="Policepardfaut"/>
    <w:rsid w:val="008340AF"/>
    <w:rPr>
      <w:sz w:val="16"/>
      <w:szCs w:val="16"/>
    </w:rPr>
  </w:style>
  <w:style w:type="paragraph" w:styleId="Commentaire">
    <w:name w:val="annotation text"/>
    <w:basedOn w:val="Normal"/>
    <w:link w:val="CommentaireCar"/>
    <w:rsid w:val="008340AF"/>
    <w:rPr>
      <w:sz w:val="20"/>
    </w:rPr>
  </w:style>
  <w:style w:type="character" w:customStyle="1" w:styleId="CommentaireCar">
    <w:name w:val="Commentaire Car"/>
    <w:basedOn w:val="Policepardfaut"/>
    <w:link w:val="Commentaire"/>
    <w:rsid w:val="008340AF"/>
    <w:rPr>
      <w:rFonts w:ascii="Verdana" w:hAnsi="Verdana"/>
      <w:lang w:val="fr-FR" w:eastAsia="nl-NL"/>
    </w:rPr>
  </w:style>
  <w:style w:type="paragraph" w:styleId="Objetducommentaire">
    <w:name w:val="annotation subject"/>
    <w:basedOn w:val="Commentaire"/>
    <w:next w:val="Commentaire"/>
    <w:link w:val="ObjetducommentaireCar"/>
    <w:rsid w:val="00834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8340AF"/>
    <w:rPr>
      <w:rFonts w:ascii="Verdana" w:hAnsi="Verdana"/>
      <w:b/>
      <w:bCs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rsid w:val="00160C28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rsid w:val="00160C28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rsid w:val="00160C28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160C28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rsid w:val="00160C28"/>
    <w:pPr>
      <w:spacing w:after="120"/>
    </w:pPr>
  </w:style>
  <w:style w:type="character" w:styleId="EndnoteReference">
    <w:name w:val="endnote reference"/>
    <w:semiHidden/>
    <w:rsid w:val="00160C28"/>
    <w:rPr>
      <w:vertAlign w:val="superscript"/>
    </w:rPr>
  </w:style>
  <w:style w:type="paragraph" w:styleId="EndnoteText">
    <w:name w:val="end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rsid w:val="00160C28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sid w:val="00160C28"/>
    <w:rPr>
      <w:vertAlign w:val="superscript"/>
    </w:rPr>
  </w:style>
  <w:style w:type="paragraph" w:styleId="FootnoteText">
    <w:name w:val="foot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rsid w:val="00160C28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rsid w:val="00160C28"/>
    <w:pPr>
      <w:spacing w:before="60" w:after="60"/>
      <w:ind w:left="284" w:hanging="284"/>
    </w:pPr>
  </w:style>
  <w:style w:type="paragraph" w:styleId="List2">
    <w:name w:val="List 2"/>
    <w:basedOn w:val="List"/>
    <w:rsid w:val="00160C28"/>
    <w:pPr>
      <w:ind w:firstLine="284"/>
    </w:pPr>
  </w:style>
  <w:style w:type="paragraph" w:customStyle="1" w:styleId="Enclosure">
    <w:name w:val="Enclosure"/>
    <w:basedOn w:val="Normal"/>
    <w:next w:val="BodyText"/>
    <w:rsid w:val="00160C28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rsid w:val="00160C28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rsid w:val="00160C28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rsid w:val="00160C28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  <w:rsid w:val="00160C28"/>
  </w:style>
  <w:style w:type="character" w:customStyle="1" w:styleId="Superscript">
    <w:name w:val="Superscript"/>
    <w:rsid w:val="00160C28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rsid w:val="00160C28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rsid w:val="00160C28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rsid w:val="00160C28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rsid w:val="00160C28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60C28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rsid w:val="00160C28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rsid w:val="00160C28"/>
    <w:pPr>
      <w:spacing w:after="0"/>
      <w:ind w:left="851"/>
    </w:pPr>
  </w:style>
  <w:style w:type="paragraph" w:customStyle="1" w:styleId="BodyTable">
    <w:name w:val="Body Table"/>
    <w:basedOn w:val="BodyText"/>
    <w:rsid w:val="00160C28"/>
    <w:pPr>
      <w:spacing w:after="0"/>
    </w:pPr>
  </w:style>
  <w:style w:type="paragraph" w:styleId="ListContinue">
    <w:name w:val="List Continue"/>
    <w:basedOn w:val="Normal"/>
    <w:rsid w:val="00160C28"/>
    <w:pPr>
      <w:spacing w:after="120"/>
      <w:ind w:left="284"/>
    </w:pPr>
  </w:style>
  <w:style w:type="paragraph" w:styleId="ListContinue2">
    <w:name w:val="List Continue 2"/>
    <w:basedOn w:val="Normal"/>
    <w:rsid w:val="00160C28"/>
    <w:pPr>
      <w:spacing w:after="120"/>
      <w:ind w:left="567"/>
    </w:pPr>
  </w:style>
  <w:style w:type="paragraph" w:styleId="ListContinue3">
    <w:name w:val="List Continue 3"/>
    <w:basedOn w:val="Normal"/>
    <w:rsid w:val="00160C28"/>
    <w:pPr>
      <w:spacing w:after="120"/>
      <w:ind w:left="851"/>
    </w:pPr>
  </w:style>
  <w:style w:type="paragraph" w:styleId="DocumentMap">
    <w:name w:val="Document Map"/>
    <w:basedOn w:val="Normal"/>
    <w:semiHidden/>
    <w:rsid w:val="00160C28"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rsid w:val="00160C28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rsid w:val="00160C28"/>
    <w:pPr>
      <w:numPr>
        <w:numId w:val="23"/>
      </w:numPr>
      <w:spacing w:after="120"/>
    </w:pPr>
  </w:style>
  <w:style w:type="paragraph" w:styleId="ListNumber3">
    <w:name w:val="List Number 3"/>
    <w:basedOn w:val="Normal"/>
    <w:rsid w:val="00160C28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rsid w:val="00160C28"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rsid w:val="00160C28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  <w:style w:type="paragraph" w:styleId="BalloonText">
    <w:name w:val="Balloon Text"/>
    <w:basedOn w:val="Normal"/>
    <w:link w:val="BalloonTextChar"/>
    <w:rsid w:val="00585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5D81"/>
    <w:rPr>
      <w:rFonts w:ascii="Tahoma" w:hAnsi="Tahoma" w:cs="Tahoma"/>
      <w:sz w:val="16"/>
      <w:szCs w:val="16"/>
      <w:lang w:val="en-GB" w:eastAsia="nl-NL"/>
    </w:rPr>
  </w:style>
  <w:style w:type="character" w:styleId="CommentReference">
    <w:name w:val="annotation reference"/>
    <w:basedOn w:val="DefaultParagraphFont"/>
    <w:rsid w:val="008340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40A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340AF"/>
    <w:rPr>
      <w:rFonts w:ascii="Verdana" w:hAnsi="Verdana"/>
      <w:lang w:val="fr-FR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834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40AF"/>
    <w:rPr>
      <w:rFonts w:ascii="Verdana" w:hAnsi="Verdana"/>
      <w:b/>
      <w:bCs/>
      <w:lang w:val="fr-FR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79656-5DDB-484C-B196-4D246807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1953</Words>
  <Characters>10745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GMRPLU.DOT</vt:lpstr>
      <vt:lpstr>GMRPLU.DOT</vt:lpstr>
    </vt:vector>
  </TitlesOfParts>
  <Manager>Vital SCHREURS</Manager>
  <Company>GIM</Company>
  <LinksUpToDate>false</LinksUpToDate>
  <CharactersWithSpaces>12673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Description du workflow et rôle des acteurs</dc:subject>
  <dc:creator>Francois Donnay</dc:creator>
  <cp:keywords>OP0003</cp:keywords>
  <dc:description>DocManDotNet Version 3.0.0.0</dc:description>
  <cp:lastModifiedBy>Vincent Bombaerts</cp:lastModifiedBy>
  <cp:revision>4</cp:revision>
  <cp:lastPrinted>2004-10-21T15:52:00Z</cp:lastPrinted>
  <dcterms:created xsi:type="dcterms:W3CDTF">2014-07-25T11:25:00Z</dcterms:created>
  <dcterms:modified xsi:type="dcterms:W3CDTF">2014-07-25T11:40:00Z</dcterms:modified>
</cp:coreProperties>
</file>