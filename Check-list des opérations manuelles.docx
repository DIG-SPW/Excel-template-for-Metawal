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1E78C0">
            <w:pPr>
              <w:pStyle w:val="FrontClient"/>
              <w:spacing w:before="3200"/>
            </w:pPr>
            <w:bookmarkStart w:id="0" w:name="_GoBack"/>
            <w:bookmarkStart w:id="1" w:name="FrontClient"/>
            <w:bookmarkEnd w:id="0"/>
            <w:r w:rsidRPr="00F87EAE">
              <w:rPr>
                <w:noProof/>
                <w:lang w:val="fr-BE" w:eastAsia="en-US"/>
              </w:rPr>
              <w:t>SPW - SG - Département de la Géomatique</w:t>
            </w:r>
            <w:bookmarkEnd w:id="1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2" w:name="FrontClientRef"/>
            <w:bookmarkEnd w:id="2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1E78C0">
            <w:pPr>
              <w:pStyle w:val="FrontTitle"/>
              <w:spacing w:before="200" w:after="200"/>
            </w:pPr>
            <w:bookmarkStart w:id="3" w:name="FrontTitle"/>
            <w:r>
              <w:t>Check-list des opérations manuelles après import dans Metawal</w:t>
            </w:r>
            <w:bookmarkEnd w:id="3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DE082B" w:rsidP="009D7852">
            <w:pPr>
              <w:jc w:val="center"/>
            </w:pPr>
            <w:r w:rsidRPr="00DE082B"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1;mso-position-horizontal-relative:page;mso-position-vertical-relative:page" o:allowincell="f">
                  <v:imagedata r:id="rId7" o:title="AddressBe"/>
                  <w10:wrap anchorx="page" anchory="page"/>
                  <w10:anchorlock/>
                </v:shape>
              </w:pict>
            </w:r>
            <w:r w:rsidRPr="00DE082B"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1;mso-position-horizontal-relative:page;mso-position-vertical-relative:page" o:allowincell="f" fillcolor="window">
                  <v:imagedata r:id="rId8" o:title=""/>
                  <w10:wrap anchorx="page" anchory="page"/>
                </v:shape>
              </w:pict>
            </w:r>
          </w:p>
        </w:tc>
      </w:tr>
      <w:tr w:rsidR="00632C54" w:rsidRPr="007E3D8F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7E3D8F" w:rsidRDefault="007E3D8F" w:rsidP="00632C54">
            <w:pPr>
              <w:pStyle w:val="FrontDate"/>
              <w:jc w:val="left"/>
              <w:rPr>
                <w:sz w:val="18"/>
                <w:szCs w:val="18"/>
              </w:rPr>
            </w:pPr>
            <w:bookmarkStart w:id="4" w:name="FirstPageRef"/>
            <w:r>
              <w:rPr>
                <w:sz w:val="18"/>
                <w:szCs w:val="18"/>
              </w:rPr>
              <w:t xml:space="preserve">Doc </w:t>
            </w:r>
            <w:proofErr w:type="spellStart"/>
            <w:proofErr w:type="gram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.: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7E3D8F" w:rsidRDefault="007E3D8F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issue.rev: 01.00</w:t>
            </w:r>
          </w:p>
          <w:p w:rsidR="007E3D8F" w:rsidRDefault="007E3D8F" w:rsidP="00632C54">
            <w:pPr>
              <w:pStyle w:val="Front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date: 2014-10-30</w:t>
            </w:r>
          </w:p>
          <w:p w:rsidR="00632C54" w:rsidRPr="00F87EAE" w:rsidRDefault="007E3D8F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Doc id: C130606/FDO/</w:t>
            </w:r>
            <w:proofErr w:type="spellStart"/>
            <w:r>
              <w:rPr>
                <w:sz w:val="18"/>
                <w:szCs w:val="18"/>
              </w:rPr>
              <w:t>fdo</w:t>
            </w:r>
            <w:proofErr w:type="spellEnd"/>
            <w:r>
              <w:rPr>
                <w:sz w:val="18"/>
                <w:szCs w:val="18"/>
              </w:rPr>
              <w:t>/004</w:t>
            </w:r>
            <w:bookmarkEnd w:id="4"/>
          </w:p>
        </w:tc>
      </w:tr>
    </w:tbl>
    <w:p w:rsidR="007156ED" w:rsidRPr="00F87EAE" w:rsidRDefault="007156ED">
      <w:pPr>
        <w:pStyle w:val="FrontDate"/>
        <w:rPr>
          <w:lang w:val="en-US"/>
        </w:rPr>
        <w:sectPr w:rsidR="007156ED" w:rsidRPr="00F87EAE" w:rsidSect="0073749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1E78C0" w:rsidRDefault="001E78C0" w:rsidP="001E78C0">
      <w:pPr>
        <w:pStyle w:val="Corpsdetexte"/>
      </w:pPr>
      <w:bookmarkStart w:id="6" w:name="TOCTitle"/>
      <w:r w:rsidRPr="001E78C0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3969"/>
        <w:gridCol w:w="2268"/>
      </w:tblGrid>
      <w:tr w:rsidR="001E78C0" w:rsidRPr="001E78C0" w:rsidTr="001E78C0">
        <w:trPr>
          <w:trHeight w:val="283"/>
        </w:trPr>
        <w:tc>
          <w:tcPr>
            <w:tcW w:w="2835" w:type="dxa"/>
            <w:shd w:val="clear" w:color="auto" w:fill="B3B3B3"/>
          </w:tcPr>
          <w:p w:rsidR="001E78C0" w:rsidRPr="001E78C0" w:rsidRDefault="001E78C0" w:rsidP="001E78C0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1E78C0" w:rsidRPr="001E78C0" w:rsidRDefault="001E78C0" w:rsidP="001E78C0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1E78C0" w:rsidRPr="001E78C0" w:rsidRDefault="001E78C0" w:rsidP="001E78C0">
            <w:pPr>
              <w:rPr>
                <w:b/>
              </w:rPr>
            </w:pPr>
          </w:p>
        </w:tc>
      </w:tr>
      <w:tr w:rsidR="00F87EAE" w:rsidTr="001E78C0">
        <w:trPr>
          <w:trHeight w:val="283"/>
        </w:trPr>
        <w:tc>
          <w:tcPr>
            <w:tcW w:w="2835" w:type="dxa"/>
            <w:shd w:val="clear" w:color="auto" w:fill="auto"/>
          </w:tcPr>
          <w:p w:rsidR="00F87EAE" w:rsidRDefault="00F87EAE" w:rsidP="001E78C0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F87EAE" w:rsidRDefault="00F87EAE" w:rsidP="002D76D3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87EAE" w:rsidRDefault="00F87EAE" w:rsidP="002D76D3">
            <w:r>
              <w:t>2014-10-27</w:t>
            </w:r>
          </w:p>
        </w:tc>
      </w:tr>
      <w:tr w:rsidR="00F87EAE" w:rsidTr="001E78C0">
        <w:trPr>
          <w:trHeight w:val="283"/>
        </w:trPr>
        <w:tc>
          <w:tcPr>
            <w:tcW w:w="2835" w:type="dxa"/>
            <w:shd w:val="clear" w:color="auto" w:fill="auto"/>
          </w:tcPr>
          <w:p w:rsidR="00F87EAE" w:rsidRDefault="00F87EAE" w:rsidP="001E78C0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F87EAE" w:rsidRDefault="00F87EAE" w:rsidP="002D76D3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F87EAE" w:rsidRDefault="00F87EAE" w:rsidP="002D76D3">
            <w:r>
              <w:t>2014-10-27</w:t>
            </w:r>
          </w:p>
        </w:tc>
      </w:tr>
      <w:tr w:rsidR="00F87EAE" w:rsidTr="001E78C0">
        <w:trPr>
          <w:trHeight w:val="283"/>
        </w:trPr>
        <w:tc>
          <w:tcPr>
            <w:tcW w:w="2835" w:type="dxa"/>
            <w:shd w:val="clear" w:color="auto" w:fill="auto"/>
          </w:tcPr>
          <w:p w:rsidR="00F87EAE" w:rsidRDefault="00F87EAE" w:rsidP="001E78C0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F87EAE" w:rsidRDefault="00F87EAE" w:rsidP="002D76D3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F87EAE" w:rsidRDefault="00F87EAE" w:rsidP="002D76D3">
            <w:r>
              <w:t>2014-10-28</w:t>
            </w:r>
          </w:p>
        </w:tc>
      </w:tr>
      <w:tr w:rsidR="00F87EAE" w:rsidTr="001E78C0">
        <w:trPr>
          <w:trHeight w:val="283"/>
        </w:trPr>
        <w:tc>
          <w:tcPr>
            <w:tcW w:w="2835" w:type="dxa"/>
            <w:shd w:val="clear" w:color="auto" w:fill="auto"/>
          </w:tcPr>
          <w:p w:rsidR="00F87EAE" w:rsidRDefault="00F87EAE" w:rsidP="001E78C0">
            <w:proofErr w:type="spellStart"/>
            <w:r>
              <w:t>Editeur</w:t>
            </w:r>
            <w:proofErr w:type="spellEnd"/>
            <w:r>
              <w:t xml:space="preserve"> responsable</w:t>
            </w:r>
          </w:p>
        </w:tc>
        <w:tc>
          <w:tcPr>
            <w:tcW w:w="3969" w:type="dxa"/>
            <w:shd w:val="clear" w:color="auto" w:fill="auto"/>
          </w:tcPr>
          <w:p w:rsidR="00F87EAE" w:rsidRDefault="00F87EAE" w:rsidP="002D76D3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F87EAE" w:rsidRDefault="00F87EAE" w:rsidP="001E78C0"/>
        </w:tc>
      </w:tr>
    </w:tbl>
    <w:p w:rsidR="001E78C0" w:rsidRDefault="001E78C0" w:rsidP="001E78C0">
      <w:pPr>
        <w:pStyle w:val="Corpsdetexte"/>
      </w:pPr>
    </w:p>
    <w:p w:rsidR="001E78C0" w:rsidRDefault="001E78C0" w:rsidP="001E78C0">
      <w:pPr>
        <w:pStyle w:val="Corpsdetexte"/>
      </w:pPr>
      <w:r w:rsidRPr="001E78C0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5669"/>
      </w:tblGrid>
      <w:tr w:rsidR="001E78C0" w:rsidRPr="001E78C0" w:rsidTr="001E78C0">
        <w:trPr>
          <w:trHeight w:val="283"/>
        </w:trPr>
        <w:tc>
          <w:tcPr>
            <w:tcW w:w="3402" w:type="dxa"/>
            <w:shd w:val="clear" w:color="auto" w:fill="B3B3B3"/>
          </w:tcPr>
          <w:p w:rsidR="001E78C0" w:rsidRPr="001E78C0" w:rsidRDefault="001E78C0" w:rsidP="001E78C0">
            <w:pPr>
              <w:rPr>
                <w:b/>
              </w:rPr>
            </w:pPr>
            <w:r w:rsidRPr="001E78C0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1E78C0" w:rsidRPr="001E78C0" w:rsidRDefault="001E78C0" w:rsidP="001E78C0">
            <w:pPr>
              <w:rPr>
                <w:b/>
              </w:rPr>
            </w:pPr>
            <w:r w:rsidRPr="001E78C0">
              <w:rPr>
                <w:b/>
              </w:rPr>
              <w:t>Nom</w:t>
            </w:r>
          </w:p>
        </w:tc>
      </w:tr>
      <w:tr w:rsidR="00F87EAE" w:rsidTr="001E78C0">
        <w:trPr>
          <w:trHeight w:val="283"/>
        </w:trPr>
        <w:tc>
          <w:tcPr>
            <w:tcW w:w="3402" w:type="dxa"/>
            <w:shd w:val="clear" w:color="auto" w:fill="auto"/>
          </w:tcPr>
          <w:p w:rsidR="00F87EAE" w:rsidRDefault="00F87EAE" w:rsidP="002D76D3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F87EAE" w:rsidRDefault="00F87EAE" w:rsidP="002D76D3">
            <w:r>
              <w:t>Vincent Bombaerts</w:t>
            </w:r>
          </w:p>
        </w:tc>
      </w:tr>
      <w:tr w:rsidR="00F87EAE" w:rsidTr="001E78C0">
        <w:trPr>
          <w:trHeight w:val="283"/>
        </w:trPr>
        <w:tc>
          <w:tcPr>
            <w:tcW w:w="3402" w:type="dxa"/>
            <w:shd w:val="clear" w:color="auto" w:fill="auto"/>
          </w:tcPr>
          <w:p w:rsidR="00F87EAE" w:rsidRDefault="00F87EAE" w:rsidP="001E78C0"/>
        </w:tc>
        <w:tc>
          <w:tcPr>
            <w:tcW w:w="5669" w:type="dxa"/>
            <w:shd w:val="clear" w:color="auto" w:fill="auto"/>
          </w:tcPr>
          <w:p w:rsidR="00F87EAE" w:rsidRDefault="00F87EAE" w:rsidP="001E78C0"/>
        </w:tc>
      </w:tr>
      <w:tr w:rsidR="00F87EAE" w:rsidTr="001E78C0">
        <w:trPr>
          <w:trHeight w:val="283"/>
        </w:trPr>
        <w:tc>
          <w:tcPr>
            <w:tcW w:w="3402" w:type="dxa"/>
            <w:shd w:val="clear" w:color="auto" w:fill="auto"/>
          </w:tcPr>
          <w:p w:rsidR="00F87EAE" w:rsidRDefault="00F87EAE" w:rsidP="001E78C0"/>
        </w:tc>
        <w:tc>
          <w:tcPr>
            <w:tcW w:w="5669" w:type="dxa"/>
            <w:shd w:val="clear" w:color="auto" w:fill="auto"/>
          </w:tcPr>
          <w:p w:rsidR="00F87EAE" w:rsidRDefault="00F87EAE" w:rsidP="001E78C0"/>
        </w:tc>
      </w:tr>
      <w:tr w:rsidR="00F87EAE" w:rsidTr="001E78C0">
        <w:trPr>
          <w:trHeight w:val="283"/>
        </w:trPr>
        <w:tc>
          <w:tcPr>
            <w:tcW w:w="3402" w:type="dxa"/>
            <w:shd w:val="clear" w:color="auto" w:fill="auto"/>
          </w:tcPr>
          <w:p w:rsidR="00F87EAE" w:rsidRDefault="00F87EAE" w:rsidP="001E78C0"/>
        </w:tc>
        <w:tc>
          <w:tcPr>
            <w:tcW w:w="5669" w:type="dxa"/>
            <w:shd w:val="clear" w:color="auto" w:fill="auto"/>
          </w:tcPr>
          <w:p w:rsidR="00F87EAE" w:rsidRDefault="00F87EAE" w:rsidP="001E78C0"/>
        </w:tc>
      </w:tr>
    </w:tbl>
    <w:p w:rsidR="001E78C0" w:rsidRDefault="001E78C0" w:rsidP="001E78C0">
      <w:pPr>
        <w:pStyle w:val="Corpsdetexte"/>
      </w:pPr>
    </w:p>
    <w:p w:rsidR="001E78C0" w:rsidRDefault="001E78C0" w:rsidP="001E78C0">
      <w:pPr>
        <w:pStyle w:val="Corpsdetexte"/>
      </w:pPr>
      <w:r>
        <w:br w:type="page"/>
      </w:r>
      <w:bookmarkStart w:id="7" w:name="tempTable"/>
      <w:bookmarkEnd w:id="7"/>
      <w:r w:rsidRPr="001E78C0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1701"/>
        <w:gridCol w:w="1701"/>
        <w:gridCol w:w="2268"/>
      </w:tblGrid>
      <w:tr w:rsidR="001E78C0" w:rsidRPr="007E3D8F" w:rsidTr="007E3D8F">
        <w:trPr>
          <w:trHeight w:val="283"/>
        </w:trPr>
        <w:tc>
          <w:tcPr>
            <w:tcW w:w="3402" w:type="dxa"/>
            <w:shd w:val="clear" w:color="auto" w:fill="B3B3B3"/>
          </w:tcPr>
          <w:p w:rsidR="001E78C0" w:rsidRPr="007E3D8F" w:rsidRDefault="001E78C0" w:rsidP="007E3D8F">
            <w:pPr>
              <w:rPr>
                <w:b/>
              </w:rPr>
            </w:pPr>
            <w:bookmarkStart w:id="8" w:name="HistoryTablePresent" w:colFirst="0" w:colLast="0"/>
            <w:r w:rsidRPr="007E3D8F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1E78C0" w:rsidRPr="007E3D8F" w:rsidRDefault="001E78C0" w:rsidP="007E3D8F">
            <w:pPr>
              <w:rPr>
                <w:b/>
              </w:rPr>
            </w:pPr>
            <w:proofErr w:type="spellStart"/>
            <w:r w:rsidRPr="007E3D8F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1E78C0" w:rsidRPr="007E3D8F" w:rsidRDefault="001E78C0" w:rsidP="007E3D8F">
            <w:pPr>
              <w:rPr>
                <w:b/>
              </w:rPr>
            </w:pPr>
            <w:r w:rsidRPr="007E3D8F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1E78C0" w:rsidRPr="007E3D8F" w:rsidRDefault="001E78C0" w:rsidP="007E3D8F">
            <w:pPr>
              <w:rPr>
                <w:b/>
              </w:rPr>
            </w:pPr>
            <w:r w:rsidRPr="007E3D8F">
              <w:rPr>
                <w:b/>
              </w:rPr>
              <w:t>Date</w:t>
            </w:r>
          </w:p>
        </w:tc>
      </w:tr>
      <w:tr w:rsidR="007E3D8F" w:rsidRPr="001E78C0" w:rsidTr="007E3D8F">
        <w:trPr>
          <w:trHeight w:val="283"/>
        </w:trPr>
        <w:tc>
          <w:tcPr>
            <w:tcW w:w="3402" w:type="dxa"/>
            <w:shd w:val="clear" w:color="auto" w:fill="FFFFFF"/>
          </w:tcPr>
          <w:p w:rsidR="007E3D8F" w:rsidRPr="001E78C0" w:rsidRDefault="007E3D8F" w:rsidP="007E3D8F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7E3D8F" w:rsidRPr="001E78C0" w:rsidRDefault="007E3D8F" w:rsidP="007E3D8F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7E3D8F" w:rsidRPr="001E78C0" w:rsidRDefault="007E3D8F" w:rsidP="007E3D8F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7E3D8F" w:rsidRPr="001E78C0" w:rsidRDefault="007E3D8F" w:rsidP="007E3D8F">
            <w:r>
              <w:t>2014-10-27</w:t>
            </w:r>
          </w:p>
        </w:tc>
      </w:tr>
      <w:tr w:rsidR="007E3D8F" w:rsidRPr="001E78C0" w:rsidTr="007E3D8F">
        <w:trPr>
          <w:trHeight w:val="283"/>
        </w:trPr>
        <w:tc>
          <w:tcPr>
            <w:tcW w:w="3402" w:type="dxa"/>
            <w:shd w:val="clear" w:color="auto" w:fill="FFFFFF"/>
          </w:tcPr>
          <w:p w:rsidR="007E3D8F" w:rsidRDefault="007E3D8F" w:rsidP="007E3D8F">
            <w:r>
              <w:t xml:space="preserve">Final </w:t>
            </w:r>
            <w:proofErr w:type="spellStart"/>
            <w:r>
              <w:t>revision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7E3D8F" w:rsidRDefault="007E3D8F" w:rsidP="007E3D8F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7E3D8F" w:rsidRDefault="007E3D8F" w:rsidP="007E3D8F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7E3D8F" w:rsidRDefault="007E3D8F" w:rsidP="007E3D8F">
            <w:r>
              <w:t>2014-10-30</w:t>
            </w:r>
          </w:p>
        </w:tc>
      </w:tr>
      <w:bookmarkEnd w:id="8"/>
    </w:tbl>
    <w:p w:rsidR="001E78C0" w:rsidRDefault="001E78C0" w:rsidP="001E78C0">
      <w:pPr>
        <w:pStyle w:val="Corpsdetexte"/>
      </w:pPr>
    </w:p>
    <w:p w:rsidR="007156ED" w:rsidRDefault="001E78C0" w:rsidP="001E78C0">
      <w:pPr>
        <w:pStyle w:val="En-ttedetabledesmatires"/>
      </w:pPr>
      <w:r>
        <w:br w:type="page"/>
      </w:r>
      <w:r>
        <w:lastRenderedPageBreak/>
        <w:t>Table de</w:t>
      </w:r>
      <w:r w:rsidR="00F87EAE">
        <w:t>s</w:t>
      </w:r>
      <w:r>
        <w:t xml:space="preserve"> Matières</w:t>
      </w:r>
      <w:bookmarkEnd w:id="6"/>
    </w:p>
    <w:bookmarkStart w:id="9" w:name="TOCAnnex"/>
    <w:bookmarkEnd w:id="9"/>
    <w:p w:rsidR="00F87EAE" w:rsidRDefault="00DE082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DE082B"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 w:rsidRPr="00DE082B">
        <w:rPr>
          <w:b w:val="0"/>
        </w:rPr>
        <w:fldChar w:fldCharType="separate"/>
      </w:r>
      <w:hyperlink w:anchor="_Toc402192113" w:history="1">
        <w:r w:rsidR="00F87EAE" w:rsidRPr="003A6EC3">
          <w:rPr>
            <w:rStyle w:val="Lienhypertexte"/>
            <w:noProof/>
          </w:rPr>
          <w:t>Préambule</w:t>
        </w:r>
        <w:r w:rsidR="00F87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EAE">
          <w:rPr>
            <w:noProof/>
            <w:webHidden/>
          </w:rPr>
          <w:instrText xml:space="preserve"> PAGEREF _Toc402192113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7EAE" w:rsidRDefault="00DE082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2192114" w:history="1">
        <w:r w:rsidR="00F87EAE" w:rsidRPr="003A6EC3">
          <w:rPr>
            <w:rStyle w:val="Lienhypertexte"/>
            <w:noProof/>
          </w:rPr>
          <w:t>1</w:t>
        </w:r>
        <w:r w:rsidR="00F87EAE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F87EAE" w:rsidRPr="003A6EC3">
          <w:rPr>
            <w:rStyle w:val="Lienhypertexte"/>
            <w:noProof/>
          </w:rPr>
          <w:t>Check-list des opérations manuelles</w:t>
        </w:r>
        <w:r w:rsidR="00F87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EAE">
          <w:rPr>
            <w:noProof/>
            <w:webHidden/>
          </w:rPr>
          <w:instrText xml:space="preserve"> PAGEREF _Toc402192114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EAE" w:rsidRDefault="00DE082B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2192115" w:history="1">
        <w:r w:rsidR="00F87EAE" w:rsidRPr="003A6EC3">
          <w:rPr>
            <w:rStyle w:val="Lienhypertexte"/>
          </w:rPr>
          <w:t>1.1</w:t>
        </w:r>
        <w:r w:rsidR="00F87EAE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7EAE" w:rsidRPr="003A6EC3">
          <w:rPr>
            <w:rStyle w:val="Lienhypertexte"/>
          </w:rPr>
          <w:t>Opérations manuelles</w:t>
        </w:r>
        <w:r w:rsidR="00F87EAE">
          <w:rPr>
            <w:webHidden/>
          </w:rPr>
          <w:tab/>
        </w:r>
        <w:r>
          <w:rPr>
            <w:webHidden/>
          </w:rPr>
          <w:fldChar w:fldCharType="begin"/>
        </w:r>
        <w:r w:rsidR="00F87EAE">
          <w:rPr>
            <w:webHidden/>
          </w:rPr>
          <w:instrText xml:space="preserve"> PAGEREF _Toc402192115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7EA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6561" w:rsidRPr="00A3789A" w:rsidRDefault="00DE082B" w:rsidP="00A3789A">
      <w:pPr>
        <w:pStyle w:val="Corpsdetexte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F87EAE" w:rsidRDefault="00F87EAE" w:rsidP="009D7852">
      <w:pPr>
        <w:pStyle w:val="MSHeading"/>
        <w:numPr>
          <w:ilvl w:val="0"/>
          <w:numId w:val="0"/>
        </w:numPr>
      </w:pPr>
      <w:bookmarkStart w:id="10" w:name="TOCList"/>
      <w:bookmarkStart w:id="11" w:name="_Toc402192113"/>
      <w:bookmarkEnd w:id="10"/>
      <w:r>
        <w:lastRenderedPageBreak/>
        <w:t>Préambule</w:t>
      </w:r>
      <w:bookmarkEnd w:id="11"/>
    </w:p>
    <w:p w:rsidR="007156ED" w:rsidRPr="00F87EAE" w:rsidRDefault="00F87EAE" w:rsidP="00F87EAE">
      <w:pPr>
        <w:spacing w:line="360" w:lineRule="auto"/>
        <w:jc w:val="both"/>
      </w:pPr>
      <w:r>
        <w:t>Ce document a pour objectif de lister les opérations manuelles obligatoires à réaliser directement dans l’application Metawal juste après l’import du fichier XML. Ces étapes sont indispensables pour respecter la conformité vis-à-vis des spécifications techniques et thématiques et sont à réaliser avant la validation de la fiche par le producteur de la donnée et par le responsable Metawal.</w:t>
      </w:r>
    </w:p>
    <w:p w:rsidR="007156ED" w:rsidRDefault="007156ED">
      <w:pPr>
        <w:pStyle w:val="Titre1"/>
      </w:pPr>
      <w:bookmarkStart w:id="12" w:name="_Toc408051682"/>
      <w:bookmarkStart w:id="13" w:name="_Toc255317068"/>
      <w:bookmarkStart w:id="14" w:name="_Toc402192114"/>
      <w:r>
        <w:lastRenderedPageBreak/>
        <w:t>Ch</w:t>
      </w:r>
      <w:bookmarkEnd w:id="12"/>
      <w:bookmarkEnd w:id="13"/>
      <w:r w:rsidR="00F87EAE">
        <w:t>eck-list des opérations manuelles</w:t>
      </w:r>
      <w:bookmarkEnd w:id="14"/>
    </w:p>
    <w:p w:rsidR="007156ED" w:rsidRDefault="00F87EAE">
      <w:pPr>
        <w:pStyle w:val="Titre2"/>
      </w:pPr>
      <w:bookmarkStart w:id="15" w:name="_Toc402192115"/>
      <w:r>
        <w:t>Opérations manuelles</w:t>
      </w:r>
      <w:bookmarkEnd w:id="15"/>
      <w:r>
        <w:t xml:space="preserve"> post import dans Metawal</w:t>
      </w:r>
    </w:p>
    <w:p w:rsidR="00F87EAE" w:rsidRDefault="00F87EAE" w:rsidP="00F87EAE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Copie de l’UUID généré par l’application dans le champ « Identifiant global » de la donnée : Global Identifier, </w:t>
      </w:r>
      <w:proofErr w:type="spellStart"/>
      <w:r>
        <w:t>RS_Identifier</w:t>
      </w:r>
      <w:proofErr w:type="spellEnd"/>
      <w:r>
        <w:t> ».</w:t>
      </w:r>
    </w:p>
    <w:p w:rsidR="00F87EAE" w:rsidRDefault="00F87EAE" w:rsidP="00F87EAE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Modification de l’étendue spatiale sous forme textuelle et de la </w:t>
      </w:r>
      <w:proofErr w:type="spellStart"/>
      <w:r>
        <w:t>bounding</w:t>
      </w:r>
      <w:proofErr w:type="spellEnd"/>
      <w:r>
        <w:t xml:space="preserve"> box (grâce aux outils cartographiques disponibles) en fonction de la zone couverte par la donnée. L’étendue spatiale textuelle est également à ajouter au titre si une désambiguïsation est nécessaire (exemple un jeu de données identique mais propre des communes différentes)</w:t>
      </w:r>
    </w:p>
    <w:p w:rsidR="00F87EAE" w:rsidRDefault="00F87EAE" w:rsidP="00F87EAE">
      <w:pPr>
        <w:pStyle w:val="Corpsdetexte"/>
        <w:numPr>
          <w:ilvl w:val="0"/>
          <w:numId w:val="30"/>
        </w:numPr>
        <w:spacing w:line="360" w:lineRule="auto"/>
        <w:jc w:val="both"/>
      </w:pPr>
      <w:r>
        <w:t>Lien avec les autres ressources/fiches (</w:t>
      </w:r>
      <w:proofErr w:type="spellStart"/>
      <w:r>
        <w:t>géodonnée</w:t>
      </w:r>
      <w:proofErr w:type="spellEnd"/>
      <w:r>
        <w:t>, services et applications) grâce aux outils d’ajout de ressources en ligne</w:t>
      </w:r>
    </w:p>
    <w:p w:rsidR="00F87EAE" w:rsidRDefault="00F87EAE" w:rsidP="00F87EAE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Chargement des documents transmis par le producteur (exemple document </w:t>
      </w:r>
      <w:proofErr w:type="spellStart"/>
      <w:r>
        <w:t>word</w:t>
      </w:r>
      <w:proofErr w:type="spellEnd"/>
      <w:r>
        <w:t xml:space="preserve"> décrivant les attributs de la donnée ou le modèle de données)</w:t>
      </w:r>
    </w:p>
    <w:p w:rsidR="00F87EAE" w:rsidRDefault="00F87EAE" w:rsidP="00F87EAE">
      <w:pPr>
        <w:pStyle w:val="Corpsdetexte"/>
        <w:numPr>
          <w:ilvl w:val="0"/>
          <w:numId w:val="30"/>
        </w:numPr>
        <w:spacing w:line="360" w:lineRule="auto"/>
        <w:jc w:val="both"/>
        <w:rPr>
          <w:ins w:id="16" w:author="Vincent Bombaerts" w:date="2014-11-28T13:26:00Z"/>
        </w:rPr>
      </w:pPr>
      <w:r>
        <w:t>Chargement de la vignette</w:t>
      </w:r>
    </w:p>
    <w:p w:rsidR="00785DE9" w:rsidRPr="00F87EAE" w:rsidRDefault="00785DE9" w:rsidP="00F87EAE">
      <w:pPr>
        <w:pStyle w:val="Corpsdetexte"/>
        <w:numPr>
          <w:ilvl w:val="0"/>
          <w:numId w:val="30"/>
        </w:numPr>
        <w:spacing w:line="360" w:lineRule="auto"/>
        <w:jc w:val="both"/>
      </w:pPr>
      <w:ins w:id="17" w:author="Vincent Bombaerts" w:date="2014-11-28T13:27:00Z">
        <w:r>
          <w:t>Validation de la fiche de métadonnées avec les outils de validation de Metawal</w:t>
        </w:r>
      </w:ins>
    </w:p>
    <w:sectPr w:rsidR="00785DE9" w:rsidRPr="00F87EAE" w:rsidSect="0073749E">
      <w:headerReference w:type="default" r:id="rId14"/>
      <w:footerReference w:type="default" r:id="rId15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9D6" w:rsidRDefault="00E619D6">
      <w:r>
        <w:separator/>
      </w:r>
    </w:p>
  </w:endnote>
  <w:endnote w:type="continuationSeparator" w:id="0">
    <w:p w:rsidR="00E619D6" w:rsidRDefault="00E61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DE082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A40C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A40C2">
      <w:rPr>
        <w:rStyle w:val="Numrodepage"/>
        <w:noProof/>
      </w:rPr>
      <w:t>4</w:t>
    </w:r>
    <w:r>
      <w:rPr>
        <w:rStyle w:val="Numrodepage"/>
      </w:rPr>
      <w:fldChar w:fldCharType="end"/>
    </w:r>
  </w:p>
  <w:p w:rsidR="00AA40C2" w:rsidRDefault="00AA40C2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AA40C2">
    <w:pPr>
      <w:pStyle w:val="Pieddepage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13B" w:rsidRDefault="00B3213B" w:rsidP="00B3213B">
    <w:pPr>
      <w:pStyle w:val="Pieddepage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Pr="009D7852" w:rsidRDefault="001E78C0" w:rsidP="009D7852">
    <w:pPr>
      <w:pStyle w:val="Pieddepage"/>
      <w:jc w:val="right"/>
    </w:pPr>
    <w:bookmarkStart w:id="19" w:name="FooterPage"/>
    <w:proofErr w:type="gramStart"/>
    <w:r>
      <w:t>page</w:t>
    </w:r>
    <w:bookmarkEnd w:id="19"/>
    <w:proofErr w:type="gramEnd"/>
    <w:r w:rsidR="00AA40C2">
      <w:t xml:space="preserve">  </w:t>
    </w:r>
    <w:r w:rsidR="00DE082B" w:rsidRPr="000858D7">
      <w:fldChar w:fldCharType="begin"/>
    </w:r>
    <w:r w:rsidR="00AA40C2" w:rsidRPr="000858D7">
      <w:instrText xml:space="preserve"> PAGE </w:instrText>
    </w:r>
    <w:r w:rsidR="00DE082B" w:rsidRPr="000858D7">
      <w:fldChar w:fldCharType="separate"/>
    </w:r>
    <w:r w:rsidR="00785DE9">
      <w:rPr>
        <w:noProof/>
      </w:rPr>
      <w:t>5</w:t>
    </w:r>
    <w:r w:rsidR="00DE082B" w:rsidRPr="000858D7">
      <w:fldChar w:fldCharType="end"/>
    </w:r>
    <w:r w:rsidR="00AA40C2">
      <w:t xml:space="preserve"> /</w:t>
    </w:r>
    <w:r w:rsidR="00AA40C2" w:rsidRPr="000858D7">
      <w:t xml:space="preserve"> </w:t>
    </w:r>
    <w:r w:rsidR="00DE082B">
      <w:fldChar w:fldCharType="begin"/>
    </w:r>
    <w:r w:rsidR="00AA40C2">
      <w:instrText xml:space="preserve"> SECTIONPAGES  </w:instrText>
    </w:r>
    <w:r w:rsidR="00DE082B">
      <w:fldChar w:fldCharType="separate"/>
    </w:r>
    <w:r w:rsidR="00785DE9">
      <w:rPr>
        <w:noProof/>
      </w:rPr>
      <w:t>5</w:t>
    </w:r>
    <w:r w:rsidR="00DE082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9D6" w:rsidRDefault="00E619D6">
      <w:r>
        <w:separator/>
      </w:r>
    </w:p>
  </w:footnote>
  <w:footnote w:type="continuationSeparator" w:id="0">
    <w:p w:rsidR="00E619D6" w:rsidRDefault="00E619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Pr="009D7852" w:rsidRDefault="00AA40C2" w:rsidP="009D7852">
    <w:pPr>
      <w:pStyle w:val="En-tte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3535"/>
      <w:gridCol w:w="3768"/>
    </w:tblGrid>
    <w:tr w:rsidR="00AA40C2" w:rsidTr="00E619D6">
      <w:tc>
        <w:tcPr>
          <w:tcW w:w="4644" w:type="dxa"/>
        </w:tcPr>
        <w:p w:rsidR="00AA40C2" w:rsidRPr="00E619D6" w:rsidRDefault="00AA40C2" w:rsidP="00E619D6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proofErr w:type="spellStart"/>
          <w:r w:rsidRPr="00E619D6">
            <w:rPr>
              <w:lang w:val="nl-BE"/>
            </w:rPr>
            <w:t>Gim</w:t>
          </w:r>
          <w:proofErr w:type="spellEnd"/>
          <w:r w:rsidRPr="00E619D6">
            <w:rPr>
              <w:lang w:val="nl-BE"/>
            </w:rPr>
            <w:t xml:space="preserve"> nv</w:t>
          </w:r>
        </w:p>
      </w:tc>
      <w:tc>
        <w:tcPr>
          <w:tcW w:w="4644" w:type="dxa"/>
        </w:tcPr>
        <w:p w:rsidR="00AA40C2" w:rsidRPr="00E619D6" w:rsidRDefault="00AA40C2" w:rsidP="00E619D6">
          <w:pPr>
            <w:pStyle w:val="En-tte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5" w:name="HeaderSubject"/>
          <w:proofErr w:type="spellStart"/>
          <w:r w:rsidRPr="00E619D6">
            <w:rPr>
              <w:lang w:val="nl-BE"/>
            </w:rPr>
            <w:t>HeaderSubject</w:t>
          </w:r>
          <w:bookmarkEnd w:id="5"/>
          <w:proofErr w:type="spellEnd"/>
        </w:p>
      </w:tc>
    </w:tr>
  </w:tbl>
  <w:p w:rsidR="00AA40C2" w:rsidRPr="009D7852" w:rsidRDefault="00AA40C2" w:rsidP="009D7852">
    <w:pPr>
      <w:pStyle w:val="En-tte"/>
      <w:rPr>
        <w:lang w:val="nl-B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AA40C2" w:rsidP="009D7852">
    <w:pPr>
      <w:pStyle w:val="En-tte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/>
    </w:tblPr>
    <w:tblGrid>
      <w:gridCol w:w="4626"/>
      <w:gridCol w:w="4644"/>
    </w:tblGrid>
    <w:tr w:rsidR="00AA40C2" w:rsidRPr="007E3D8F" w:rsidTr="00E619D6">
      <w:tc>
        <w:tcPr>
          <w:tcW w:w="4626" w:type="dxa"/>
        </w:tcPr>
        <w:p w:rsidR="00AA40C2" w:rsidRPr="00E619D6" w:rsidRDefault="00785DE9" w:rsidP="00E619D6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E619D6"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7E3D8F" w:rsidRPr="00E619D6" w:rsidRDefault="007E3D8F" w:rsidP="00E619D6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bookmarkStart w:id="18" w:name="HeaderSubject2"/>
          <w:r w:rsidRPr="00E619D6">
            <w:rPr>
              <w:lang w:val="fr-BE"/>
            </w:rPr>
            <w:t xml:space="preserve">Doc </w:t>
          </w:r>
          <w:proofErr w:type="spellStart"/>
          <w:proofErr w:type="gramStart"/>
          <w:r w:rsidRPr="00E619D6">
            <w:rPr>
              <w:lang w:val="fr-BE"/>
            </w:rPr>
            <w:t>ref</w:t>
          </w:r>
          <w:proofErr w:type="spellEnd"/>
          <w:r w:rsidRPr="00E619D6">
            <w:rPr>
              <w:lang w:val="fr-BE"/>
            </w:rPr>
            <w:t>.:</w:t>
          </w:r>
          <w:proofErr w:type="gramEnd"/>
          <w:r w:rsidRPr="00E619D6">
            <w:rPr>
              <w:lang w:val="fr-BE"/>
            </w:rPr>
            <w:t xml:space="preserve"> </w:t>
          </w:r>
        </w:p>
        <w:p w:rsidR="007E3D8F" w:rsidRPr="00E619D6" w:rsidRDefault="007E3D8F" w:rsidP="00E619D6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E619D6">
            <w:rPr>
              <w:lang w:val="fr-BE"/>
            </w:rPr>
            <w:t>Doc issue.rev: 01.00</w:t>
          </w:r>
        </w:p>
        <w:p w:rsidR="007E3D8F" w:rsidRPr="00E619D6" w:rsidRDefault="007E3D8F" w:rsidP="00E619D6">
          <w:pPr>
            <w:pStyle w:val="En-tte"/>
            <w:pBdr>
              <w:bottom w:val="none" w:sz="0" w:space="0" w:color="auto"/>
            </w:pBdr>
            <w:jc w:val="right"/>
            <w:rPr>
              <w:lang w:val="fr-BE"/>
            </w:rPr>
          </w:pPr>
          <w:r w:rsidRPr="00E619D6">
            <w:rPr>
              <w:lang w:val="fr-BE"/>
            </w:rPr>
            <w:t>Doc date: 2014-10-30</w:t>
          </w:r>
        </w:p>
        <w:p w:rsidR="00AA40C2" w:rsidRPr="00E619D6" w:rsidRDefault="007E3D8F" w:rsidP="00E619D6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E619D6">
            <w:rPr>
              <w:lang w:val="fr-BE"/>
            </w:rPr>
            <w:t>Doc id: C130606/FDO/</w:t>
          </w:r>
          <w:proofErr w:type="spellStart"/>
          <w:r w:rsidRPr="00E619D6">
            <w:rPr>
              <w:lang w:val="fr-BE"/>
            </w:rPr>
            <w:t>fdo</w:t>
          </w:r>
          <w:proofErr w:type="spellEnd"/>
          <w:r w:rsidRPr="00E619D6">
            <w:rPr>
              <w:lang w:val="fr-BE"/>
            </w:rPr>
            <w:t>/004</w:t>
          </w:r>
          <w:bookmarkEnd w:id="18"/>
        </w:p>
      </w:tc>
    </w:tr>
  </w:tbl>
  <w:p w:rsidR="00AA40C2" w:rsidRPr="00F87EAE" w:rsidRDefault="00AA40C2" w:rsidP="005E73EA">
    <w:pPr>
      <w:pStyle w:val="En-tte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BF63F4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enumros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4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4266C5"/>
    <w:multiLevelType w:val="hybridMultilevel"/>
    <w:tmpl w:val="B390091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8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9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4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1"/>
  </w:num>
  <w:num w:numId="10">
    <w:abstractNumId w:val="25"/>
  </w:num>
  <w:num w:numId="11">
    <w:abstractNumId w:val="23"/>
  </w:num>
  <w:num w:numId="12">
    <w:abstractNumId w:val="18"/>
  </w:num>
  <w:num w:numId="13">
    <w:abstractNumId w:val="13"/>
  </w:num>
  <w:num w:numId="14">
    <w:abstractNumId w:val="27"/>
  </w:num>
  <w:num w:numId="15">
    <w:abstractNumId w:val="26"/>
  </w:num>
  <w:num w:numId="16">
    <w:abstractNumId w:val="20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4"/>
  </w:num>
  <w:num w:numId="25">
    <w:abstractNumId w:val="8"/>
  </w:num>
  <w:num w:numId="26">
    <w:abstractNumId w:val="19"/>
  </w:num>
  <w:num w:numId="27">
    <w:abstractNumId w:val="9"/>
  </w:num>
  <w:num w:numId="28">
    <w:abstractNumId w:val="12"/>
  </w:num>
  <w:num w:numId="29">
    <w:abstractNumId w:val="22"/>
  </w:num>
  <w:num w:numId="30">
    <w:abstractNumId w:val="1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oNotTrackMoves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5AE"/>
    <w:rsid w:val="00015BB1"/>
    <w:rsid w:val="00056192"/>
    <w:rsid w:val="000855D8"/>
    <w:rsid w:val="00087D82"/>
    <w:rsid w:val="000A5656"/>
    <w:rsid w:val="000B207E"/>
    <w:rsid w:val="00124E45"/>
    <w:rsid w:val="00144F45"/>
    <w:rsid w:val="001A32D8"/>
    <w:rsid w:val="001C5188"/>
    <w:rsid w:val="001E78C0"/>
    <w:rsid w:val="00211426"/>
    <w:rsid w:val="0021207A"/>
    <w:rsid w:val="00227E9E"/>
    <w:rsid w:val="003B0DA0"/>
    <w:rsid w:val="003B7B42"/>
    <w:rsid w:val="003C754F"/>
    <w:rsid w:val="003E0C0A"/>
    <w:rsid w:val="00423286"/>
    <w:rsid w:val="00476E9D"/>
    <w:rsid w:val="005441DD"/>
    <w:rsid w:val="005B18A9"/>
    <w:rsid w:val="005E73EA"/>
    <w:rsid w:val="006118B3"/>
    <w:rsid w:val="00632C54"/>
    <w:rsid w:val="00646678"/>
    <w:rsid w:val="0069059A"/>
    <w:rsid w:val="006A4E8F"/>
    <w:rsid w:val="007145B6"/>
    <w:rsid w:val="007156ED"/>
    <w:rsid w:val="00721F4B"/>
    <w:rsid w:val="0073749E"/>
    <w:rsid w:val="00785DE9"/>
    <w:rsid w:val="007B5646"/>
    <w:rsid w:val="007E3D8F"/>
    <w:rsid w:val="00841C91"/>
    <w:rsid w:val="008960DD"/>
    <w:rsid w:val="008A3C15"/>
    <w:rsid w:val="00994B3F"/>
    <w:rsid w:val="009B6D5F"/>
    <w:rsid w:val="009D7852"/>
    <w:rsid w:val="009E4A31"/>
    <w:rsid w:val="00A26858"/>
    <w:rsid w:val="00A3789A"/>
    <w:rsid w:val="00A66F9D"/>
    <w:rsid w:val="00AA40C2"/>
    <w:rsid w:val="00AC54B5"/>
    <w:rsid w:val="00AE41B9"/>
    <w:rsid w:val="00B02A12"/>
    <w:rsid w:val="00B3213B"/>
    <w:rsid w:val="00B34154"/>
    <w:rsid w:val="00BC0D9B"/>
    <w:rsid w:val="00BC18ED"/>
    <w:rsid w:val="00BF69F7"/>
    <w:rsid w:val="00BF75AE"/>
    <w:rsid w:val="00C507EB"/>
    <w:rsid w:val="00C6395C"/>
    <w:rsid w:val="00C732B3"/>
    <w:rsid w:val="00C9539C"/>
    <w:rsid w:val="00CB6DD5"/>
    <w:rsid w:val="00DD1715"/>
    <w:rsid w:val="00DD6B0B"/>
    <w:rsid w:val="00DE082B"/>
    <w:rsid w:val="00E25A69"/>
    <w:rsid w:val="00E26561"/>
    <w:rsid w:val="00E619D6"/>
    <w:rsid w:val="00E72454"/>
    <w:rsid w:val="00E76926"/>
    <w:rsid w:val="00EE46E8"/>
    <w:rsid w:val="00F01C41"/>
    <w:rsid w:val="00F75138"/>
    <w:rsid w:val="00F776AE"/>
    <w:rsid w:val="00F86A73"/>
    <w:rsid w:val="00F8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Titre1">
    <w:name w:val="heading 1"/>
    <w:basedOn w:val="Normal"/>
    <w:next w:val="Corpsdetexte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Titre2">
    <w:name w:val="heading 2"/>
    <w:basedOn w:val="Normal"/>
    <w:next w:val="Corpsdetexte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Titre3">
    <w:name w:val="heading 3"/>
    <w:basedOn w:val="Normal"/>
    <w:next w:val="Corpsdetexte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Titre4">
    <w:name w:val="heading 4"/>
    <w:basedOn w:val="Normal"/>
    <w:next w:val="Corpsdetexte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Titre5">
    <w:name w:val="heading 5"/>
    <w:basedOn w:val="Normal"/>
    <w:next w:val="Corpsdetexte"/>
    <w:qFormat/>
    <w:rsid w:val="00DE082B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Titre6">
    <w:name w:val="heading 6"/>
    <w:basedOn w:val="Normal"/>
    <w:next w:val="Corpsdetexte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Titre7">
    <w:name w:val="heading 7"/>
    <w:basedOn w:val="Normal"/>
    <w:next w:val="Corpsdetexte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Titre8">
    <w:name w:val="heading 8"/>
    <w:basedOn w:val="Normal"/>
    <w:next w:val="Corpsdetexte"/>
    <w:qFormat/>
    <w:rsid w:val="00DE082B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Titre9">
    <w:name w:val="heading 9"/>
    <w:basedOn w:val="Normal"/>
    <w:next w:val="Corpsdetexte"/>
    <w:qFormat/>
    <w:rsid w:val="00DE082B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rsid w:val="00DE082B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Corpsdetexte">
    <w:name w:val="Body Text"/>
    <w:basedOn w:val="Normal"/>
    <w:rsid w:val="00DE082B"/>
    <w:pPr>
      <w:spacing w:after="120"/>
    </w:pPr>
  </w:style>
  <w:style w:type="character" w:styleId="Appeldenotedefin">
    <w:name w:val="endnote reference"/>
    <w:semiHidden/>
    <w:rsid w:val="00DE082B"/>
    <w:rPr>
      <w:vertAlign w:val="superscript"/>
    </w:rPr>
  </w:style>
  <w:style w:type="paragraph" w:styleId="Notedefin">
    <w:name w:val="endnote text"/>
    <w:basedOn w:val="Normal"/>
    <w:semiHidden/>
    <w:rsid w:val="00DE082B"/>
    <w:pPr>
      <w:tabs>
        <w:tab w:val="left" w:pos="187"/>
      </w:tabs>
      <w:spacing w:after="120" w:line="220" w:lineRule="exact"/>
      <w:ind w:left="187" w:hanging="187"/>
    </w:pPr>
  </w:style>
  <w:style w:type="paragraph" w:styleId="Pieddepage">
    <w:name w:val="footer"/>
    <w:basedOn w:val="Normal"/>
    <w:rsid w:val="00DE082B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Appelnotedebasdep">
    <w:name w:val="footnote reference"/>
    <w:semiHidden/>
    <w:rsid w:val="00DE082B"/>
    <w:rPr>
      <w:vertAlign w:val="superscript"/>
    </w:rPr>
  </w:style>
  <w:style w:type="paragraph" w:styleId="Notedebasdepage">
    <w:name w:val="footnote text"/>
    <w:basedOn w:val="Normal"/>
    <w:semiHidden/>
    <w:rsid w:val="00DE082B"/>
    <w:pPr>
      <w:tabs>
        <w:tab w:val="left" w:pos="187"/>
      </w:tabs>
      <w:spacing w:after="120" w:line="220" w:lineRule="exact"/>
      <w:ind w:left="187" w:hanging="187"/>
    </w:pPr>
  </w:style>
  <w:style w:type="paragraph" w:styleId="En-tte">
    <w:name w:val="header"/>
    <w:basedOn w:val="Normal"/>
    <w:rsid w:val="00DE082B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e">
    <w:name w:val="List"/>
    <w:basedOn w:val="Corpsdetexte"/>
    <w:rsid w:val="00DE082B"/>
    <w:pPr>
      <w:spacing w:before="60" w:after="60"/>
      <w:ind w:left="284" w:hanging="284"/>
    </w:pPr>
  </w:style>
  <w:style w:type="paragraph" w:styleId="Liste2">
    <w:name w:val="List 2"/>
    <w:basedOn w:val="Liste"/>
    <w:rsid w:val="00DE082B"/>
    <w:pPr>
      <w:ind w:firstLine="284"/>
    </w:pPr>
  </w:style>
  <w:style w:type="paragraph" w:customStyle="1" w:styleId="Enclosure">
    <w:name w:val="Enclosure"/>
    <w:basedOn w:val="Normal"/>
    <w:next w:val="Corpsdetexte"/>
    <w:rsid w:val="00DE082B"/>
    <w:pPr>
      <w:tabs>
        <w:tab w:val="left" w:pos="993"/>
      </w:tabs>
      <w:spacing w:before="360"/>
      <w:ind w:left="992" w:hanging="992"/>
    </w:pPr>
  </w:style>
  <w:style w:type="paragraph" w:styleId="Listepuces">
    <w:name w:val="List Bullet"/>
    <w:basedOn w:val="Normal"/>
    <w:rsid w:val="00DE082B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epuces2">
    <w:name w:val="List Bullet 2"/>
    <w:basedOn w:val="Normal"/>
    <w:rsid w:val="00DE082B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epuces3">
    <w:name w:val="List Bullet 3"/>
    <w:basedOn w:val="Normal"/>
    <w:rsid w:val="00DE082B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Numrodepage">
    <w:name w:val="page number"/>
    <w:rsid w:val="00DE082B"/>
  </w:style>
  <w:style w:type="character" w:customStyle="1" w:styleId="Superscript">
    <w:name w:val="Superscript"/>
    <w:rsid w:val="00DE082B"/>
    <w:rPr>
      <w:vertAlign w:val="superscript"/>
    </w:rPr>
  </w:style>
  <w:style w:type="paragraph" w:styleId="TM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M2">
    <w:name w:val="toc 2"/>
    <w:basedOn w:val="Normal"/>
    <w:uiPriority w:val="39"/>
    <w:rsid w:val="00DE082B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M3">
    <w:name w:val="toc 3"/>
    <w:basedOn w:val="Normal"/>
    <w:uiPriority w:val="39"/>
    <w:rsid w:val="00DE082B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M4">
    <w:name w:val="toc 4"/>
    <w:basedOn w:val="Normal"/>
    <w:semiHidden/>
    <w:rsid w:val="00DE082B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M5">
    <w:name w:val="toc 5"/>
    <w:basedOn w:val="Normal"/>
    <w:semiHidden/>
    <w:rsid w:val="00DE082B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DE082B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Titre1"/>
    <w:next w:val="Corpsdetexte"/>
    <w:rsid w:val="00DE082B"/>
    <w:pPr>
      <w:outlineLvl w:val="9"/>
    </w:pPr>
  </w:style>
  <w:style w:type="paragraph" w:customStyle="1" w:styleId="AnnexHeading">
    <w:name w:val="Annex Heading"/>
    <w:basedOn w:val="Titre1"/>
    <w:next w:val="Corpsdetexte"/>
    <w:rsid w:val="00F776AE"/>
    <w:pPr>
      <w:numPr>
        <w:numId w:val="24"/>
      </w:numPr>
      <w:outlineLvl w:val="9"/>
    </w:pPr>
  </w:style>
  <w:style w:type="paragraph" w:styleId="En-ttedetabledesmatires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M1"/>
    <w:rsid w:val="00721F4B"/>
  </w:style>
  <w:style w:type="paragraph" w:customStyle="1" w:styleId="TOCAnnex2">
    <w:name w:val="TOC Annex 2"/>
    <w:basedOn w:val="Corpsdetexte"/>
    <w:rsid w:val="00DE082B"/>
    <w:pPr>
      <w:spacing w:after="0"/>
      <w:ind w:left="851"/>
    </w:pPr>
  </w:style>
  <w:style w:type="paragraph" w:customStyle="1" w:styleId="BodyTable">
    <w:name w:val="Body Table"/>
    <w:basedOn w:val="Corpsdetexte"/>
    <w:rsid w:val="00DE082B"/>
    <w:pPr>
      <w:spacing w:after="0"/>
    </w:pPr>
  </w:style>
  <w:style w:type="paragraph" w:styleId="Listecontinue">
    <w:name w:val="List Continue"/>
    <w:basedOn w:val="Normal"/>
    <w:rsid w:val="00DE082B"/>
    <w:pPr>
      <w:spacing w:after="120"/>
      <w:ind w:left="284"/>
    </w:pPr>
  </w:style>
  <w:style w:type="paragraph" w:styleId="Listecontinue2">
    <w:name w:val="List Continue 2"/>
    <w:basedOn w:val="Normal"/>
    <w:rsid w:val="00DE082B"/>
    <w:pPr>
      <w:spacing w:after="120"/>
      <w:ind w:left="567"/>
    </w:pPr>
  </w:style>
  <w:style w:type="paragraph" w:styleId="Listecontinue3">
    <w:name w:val="List Continue 3"/>
    <w:basedOn w:val="Normal"/>
    <w:rsid w:val="00DE082B"/>
    <w:pPr>
      <w:spacing w:after="120"/>
      <w:ind w:left="851"/>
    </w:pPr>
  </w:style>
  <w:style w:type="paragraph" w:styleId="Explorateurdedocuments">
    <w:name w:val="Document Map"/>
    <w:basedOn w:val="Normal"/>
    <w:semiHidden/>
    <w:rsid w:val="00DE082B"/>
    <w:pPr>
      <w:shd w:val="clear" w:color="auto" w:fill="000080"/>
    </w:pPr>
    <w:rPr>
      <w:rFonts w:ascii="Tahoma" w:hAnsi="Tahoma"/>
    </w:rPr>
  </w:style>
  <w:style w:type="paragraph" w:styleId="Listenumros">
    <w:name w:val="List Number"/>
    <w:basedOn w:val="Normal"/>
    <w:rsid w:val="00DE082B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enumros2">
    <w:name w:val="List Number 2"/>
    <w:basedOn w:val="Normal"/>
    <w:rsid w:val="00DE082B"/>
    <w:pPr>
      <w:numPr>
        <w:numId w:val="23"/>
      </w:numPr>
      <w:spacing w:after="120"/>
    </w:pPr>
  </w:style>
  <w:style w:type="paragraph" w:styleId="Listenumros3">
    <w:name w:val="List Number 3"/>
    <w:basedOn w:val="Normal"/>
    <w:rsid w:val="00DE082B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M6">
    <w:name w:val="toc 6"/>
    <w:basedOn w:val="Normal"/>
    <w:next w:val="Normal"/>
    <w:autoRedefine/>
    <w:semiHidden/>
    <w:rsid w:val="00DE082B"/>
    <w:pPr>
      <w:tabs>
        <w:tab w:val="right" w:leader="dot" w:pos="9062"/>
      </w:tabs>
      <w:ind w:left="1701"/>
    </w:pPr>
    <w:rPr>
      <w:noProof/>
    </w:rPr>
  </w:style>
  <w:style w:type="paragraph" w:styleId="Lgende">
    <w:name w:val="caption"/>
    <w:basedOn w:val="Normal"/>
    <w:next w:val="Corpsdetexte"/>
    <w:qFormat/>
    <w:rsid w:val="00DE082B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Grilledutableau">
    <w:name w:val="Table Grid"/>
    <w:basedOn w:val="TableauNormal"/>
    <w:rsid w:val="009D7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E26561"/>
    <w:rPr>
      <w:color w:val="0000FF"/>
      <w:u w:val="single"/>
    </w:rPr>
  </w:style>
  <w:style w:type="numbering" w:styleId="111111">
    <w:name w:val="Outline List 2"/>
    <w:basedOn w:val="Aucuneliste"/>
    <w:rsid w:val="00015BB1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GMRPLU.DOT</vt:lpstr>
    </vt:vector>
  </TitlesOfParts>
  <Manager>Vital SCHREURS</Manager>
  <Company>GIM</Company>
  <LinksUpToDate>false</LinksUpToDate>
  <CharactersWithSpaces>2234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Check-list des opérations manuelles après import dans Metawal</dc:subject>
  <dc:creator>FDO</dc:creator>
  <cp:keywords>OP0003</cp:keywords>
  <dc:description>DocManDotNet Version 3.2.0.0</dc:description>
  <cp:lastModifiedBy>Vincent Bombaerts</cp:lastModifiedBy>
  <cp:revision>3</cp:revision>
  <cp:lastPrinted>2004-10-21T15:52:00Z</cp:lastPrinted>
  <dcterms:created xsi:type="dcterms:W3CDTF">2014-10-30T09:37:00Z</dcterms:created>
  <dcterms:modified xsi:type="dcterms:W3CDTF">2014-11-28T12:27:00Z</dcterms:modified>
</cp:coreProperties>
</file>