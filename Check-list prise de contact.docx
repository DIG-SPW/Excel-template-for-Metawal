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4202E7">
            <w:pPr>
              <w:pStyle w:val="FrontClient"/>
              <w:spacing w:before="3200"/>
            </w:pPr>
            <w:bookmarkStart w:id="0" w:name="FrontClient"/>
            <w:r>
              <w:rPr>
                <w:noProof/>
                <w:lang w:val="fr-BE" w:eastAsia="en-US"/>
              </w:rPr>
              <w:t>SPW - SG - Département de la G</w:t>
            </w:r>
            <w:r w:rsidR="00FB3394" w:rsidRPr="00910C52">
              <w:rPr>
                <w:noProof/>
                <w:lang w:val="fr-BE" w:eastAsia="en-US"/>
              </w:rPr>
              <w:t>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FB3394">
            <w:pPr>
              <w:pStyle w:val="FrontTitle"/>
              <w:spacing w:before="200" w:after="200"/>
            </w:pPr>
            <w:bookmarkStart w:id="2" w:name="FrontTitle"/>
            <w:r>
              <w:t>Check-list de la prise de contact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1C2B85" w:rsidP="009D7852">
            <w:pPr>
              <w:jc w:val="center"/>
            </w:pPr>
            <w:r w:rsidRPr="001C2B85"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1;mso-position-horizontal-relative:page;mso-position-vertical-relative:page" o:allowincell="f">
                  <v:imagedata r:id="rId7" o:title="AddressBe"/>
                  <w10:wrap anchorx="page" anchory="page"/>
                  <w10:anchorlock/>
                </v:shape>
              </w:pict>
            </w:r>
            <w:r w:rsidRPr="001C2B85"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1;mso-position-horizontal-relative:page;mso-position-vertical-relative:page" o:allowincell="f" fillcolor="window">
                  <v:imagedata r:id="rId8" o:title=""/>
                  <w10:wrap anchorx="page" anchory="page"/>
                </v:shape>
              </w:pict>
            </w:r>
          </w:p>
        </w:tc>
      </w:tr>
      <w:tr w:rsidR="00632C54" w:rsidRPr="00DB59C5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bookmarkStart w:id="3" w:name="FirstPageRef"/>
            <w:r>
              <w:rPr>
                <w:sz w:val="18"/>
                <w:szCs w:val="18"/>
              </w:rPr>
              <w:t xml:space="preserve">Doc </w:t>
            </w:r>
            <w:proofErr w:type="spellStart"/>
            <w:proofErr w:type="gram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.: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issue.rev: 01.00</w:t>
            </w:r>
          </w:p>
          <w:p w:rsidR="00DA6893" w:rsidRDefault="00DA6893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date: 2014-10-30</w:t>
            </w:r>
          </w:p>
          <w:p w:rsidR="00632C54" w:rsidRPr="00910C52" w:rsidRDefault="00DA6893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Doc id: C130606/FDO/</w:t>
            </w:r>
            <w:proofErr w:type="spellStart"/>
            <w:r>
              <w:rPr>
                <w:sz w:val="18"/>
                <w:szCs w:val="18"/>
              </w:rPr>
              <w:t>fdo</w:t>
            </w:r>
            <w:proofErr w:type="spellEnd"/>
            <w:r>
              <w:rPr>
                <w:sz w:val="18"/>
                <w:szCs w:val="18"/>
              </w:rPr>
              <w:t>/003</w:t>
            </w:r>
            <w:bookmarkEnd w:id="3"/>
          </w:p>
        </w:tc>
      </w:tr>
    </w:tbl>
    <w:p w:rsidR="007156ED" w:rsidRPr="00910C52" w:rsidRDefault="007156ED">
      <w:pPr>
        <w:pStyle w:val="FrontDate"/>
        <w:rPr>
          <w:lang w:val="en-US"/>
        </w:rPr>
        <w:sectPr w:rsidR="007156ED" w:rsidRPr="00910C52" w:rsidSect="0073749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FB3394" w:rsidRDefault="00FB3394" w:rsidP="00FB3394">
      <w:pPr>
        <w:pStyle w:val="Corpsdetexte"/>
      </w:pPr>
      <w:bookmarkStart w:id="5" w:name="TOCTitle"/>
      <w:r w:rsidRPr="00FB3394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3969"/>
        <w:gridCol w:w="2268"/>
      </w:tblGrid>
      <w:tr w:rsidR="00FB3394" w:rsidRPr="00FB3394" w:rsidTr="00FB3394">
        <w:trPr>
          <w:trHeight w:val="283"/>
        </w:trPr>
        <w:tc>
          <w:tcPr>
            <w:tcW w:w="2835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B3394" w:rsidRDefault="00FB3394" w:rsidP="00FB3394">
            <w:r>
              <w:t>2014-10-27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B3394" w:rsidRDefault="00910C52" w:rsidP="00FB3394">
            <w:r>
              <w:t>2014-10-27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FB3394" w:rsidRDefault="00910C52" w:rsidP="00FB3394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FB3394" w:rsidRDefault="00910C52" w:rsidP="00FB3394">
            <w:r>
              <w:t>2014-10-28</w:t>
            </w:r>
          </w:p>
        </w:tc>
      </w:tr>
      <w:tr w:rsidR="00FB3394" w:rsidTr="00FB3394">
        <w:trPr>
          <w:trHeight w:val="283"/>
        </w:trPr>
        <w:tc>
          <w:tcPr>
            <w:tcW w:w="2835" w:type="dxa"/>
            <w:shd w:val="clear" w:color="auto" w:fill="auto"/>
          </w:tcPr>
          <w:p w:rsidR="00FB3394" w:rsidRDefault="00FB3394" w:rsidP="00FB3394">
            <w:proofErr w:type="spellStart"/>
            <w:r>
              <w:t>Editeur</w:t>
            </w:r>
            <w:proofErr w:type="spellEnd"/>
            <w:r>
              <w:t xml:space="preserve"> responsable</w:t>
            </w:r>
          </w:p>
        </w:tc>
        <w:tc>
          <w:tcPr>
            <w:tcW w:w="3969" w:type="dxa"/>
            <w:shd w:val="clear" w:color="auto" w:fill="auto"/>
          </w:tcPr>
          <w:p w:rsidR="00FB3394" w:rsidRDefault="00FB3394" w:rsidP="00FB3394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FB3394" w:rsidRDefault="00FB3394" w:rsidP="00FB3394"/>
        </w:tc>
      </w:tr>
    </w:tbl>
    <w:p w:rsidR="00FB3394" w:rsidRDefault="00FB3394" w:rsidP="00FB3394">
      <w:pPr>
        <w:pStyle w:val="Corpsdetexte"/>
      </w:pPr>
    </w:p>
    <w:p w:rsidR="00FB3394" w:rsidRDefault="00FB3394" w:rsidP="00FB3394">
      <w:pPr>
        <w:pStyle w:val="Corpsdetexte"/>
      </w:pPr>
      <w:r w:rsidRPr="00FB3394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5669"/>
      </w:tblGrid>
      <w:tr w:rsidR="00FB3394" w:rsidRPr="00FB3394" w:rsidTr="00FB3394">
        <w:trPr>
          <w:trHeight w:val="283"/>
        </w:trPr>
        <w:tc>
          <w:tcPr>
            <w:tcW w:w="3402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  <w:r w:rsidRPr="00FB3394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FB3394" w:rsidRPr="00FB3394" w:rsidRDefault="00FB3394" w:rsidP="00FB3394">
            <w:pPr>
              <w:rPr>
                <w:b/>
              </w:rPr>
            </w:pPr>
            <w:r w:rsidRPr="00FB3394">
              <w:rPr>
                <w:b/>
              </w:rPr>
              <w:t>Nom</w:t>
            </w:r>
          </w:p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910C52" w:rsidP="00FB3394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FB3394" w:rsidRDefault="00910C52" w:rsidP="00FB3394">
            <w:r>
              <w:t>Vincent Bombaerts</w:t>
            </w:r>
          </w:p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  <w:tr w:rsidR="00FB3394" w:rsidTr="00FB3394">
        <w:trPr>
          <w:trHeight w:val="283"/>
        </w:trPr>
        <w:tc>
          <w:tcPr>
            <w:tcW w:w="3402" w:type="dxa"/>
            <w:shd w:val="clear" w:color="auto" w:fill="auto"/>
          </w:tcPr>
          <w:p w:rsidR="00FB3394" w:rsidRDefault="00FB3394" w:rsidP="00FB3394"/>
        </w:tc>
        <w:tc>
          <w:tcPr>
            <w:tcW w:w="5669" w:type="dxa"/>
            <w:shd w:val="clear" w:color="auto" w:fill="auto"/>
          </w:tcPr>
          <w:p w:rsidR="00FB3394" w:rsidRDefault="00FB3394" w:rsidP="00FB3394"/>
        </w:tc>
      </w:tr>
    </w:tbl>
    <w:p w:rsidR="00FB3394" w:rsidRDefault="00FB3394" w:rsidP="00FB3394">
      <w:pPr>
        <w:pStyle w:val="Corpsdetexte"/>
      </w:pPr>
    </w:p>
    <w:p w:rsidR="00FB3394" w:rsidRDefault="00FB3394" w:rsidP="00FB3394">
      <w:pPr>
        <w:pStyle w:val="Corpsdetexte"/>
      </w:pPr>
      <w:bookmarkStart w:id="6" w:name="_GoBack"/>
      <w:bookmarkEnd w:id="6"/>
      <w:r>
        <w:br w:type="page"/>
      </w:r>
      <w:bookmarkStart w:id="7" w:name="tempTable"/>
      <w:bookmarkEnd w:id="7"/>
      <w:r w:rsidRPr="00FB3394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1701"/>
        <w:gridCol w:w="1701"/>
        <w:gridCol w:w="2268"/>
      </w:tblGrid>
      <w:tr w:rsidR="00FB3394" w:rsidRPr="00DA6893" w:rsidTr="00DA6893">
        <w:trPr>
          <w:trHeight w:val="283"/>
        </w:trPr>
        <w:tc>
          <w:tcPr>
            <w:tcW w:w="3402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bookmarkStart w:id="8" w:name="HistoryTablePresent" w:colFirst="0" w:colLast="0"/>
            <w:r w:rsidRPr="00DA6893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proofErr w:type="spellStart"/>
            <w:r w:rsidRPr="00DA6893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r w:rsidRPr="00DA6893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FB3394" w:rsidRPr="00DA6893" w:rsidRDefault="00FB3394" w:rsidP="00DA6893">
            <w:pPr>
              <w:rPr>
                <w:b/>
              </w:rPr>
            </w:pPr>
            <w:r w:rsidRPr="00DA6893">
              <w:rPr>
                <w:b/>
              </w:rPr>
              <w:t>Date</w:t>
            </w:r>
          </w:p>
        </w:tc>
      </w:tr>
      <w:tr w:rsidR="00DA6893" w:rsidRPr="00FB3394" w:rsidTr="00DA6893">
        <w:trPr>
          <w:trHeight w:val="283"/>
        </w:trPr>
        <w:tc>
          <w:tcPr>
            <w:tcW w:w="3402" w:type="dxa"/>
            <w:shd w:val="clear" w:color="auto" w:fill="FFFFFF"/>
          </w:tcPr>
          <w:p w:rsidR="00DA6893" w:rsidRPr="00FB3394" w:rsidRDefault="00DA6893" w:rsidP="00DA6893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DA6893" w:rsidRPr="00FB3394" w:rsidRDefault="00DA6893" w:rsidP="00DA6893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DA6893" w:rsidRPr="00FB3394" w:rsidRDefault="00DA6893" w:rsidP="00DA6893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A6893" w:rsidRPr="00FB3394" w:rsidRDefault="00DA6893" w:rsidP="00DA6893">
            <w:r>
              <w:t>2014-10-27</w:t>
            </w:r>
          </w:p>
        </w:tc>
      </w:tr>
      <w:tr w:rsidR="00DA6893" w:rsidRPr="00FB3394" w:rsidTr="00DA6893">
        <w:trPr>
          <w:trHeight w:val="283"/>
        </w:trPr>
        <w:tc>
          <w:tcPr>
            <w:tcW w:w="3402" w:type="dxa"/>
            <w:shd w:val="clear" w:color="auto" w:fill="FFFFFF"/>
          </w:tcPr>
          <w:p w:rsidR="00DA6893" w:rsidRDefault="00DA6893" w:rsidP="00DA6893">
            <w:r>
              <w:t xml:space="preserve">Final </w:t>
            </w:r>
            <w:proofErr w:type="spellStart"/>
            <w:r>
              <w:t>revision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clear" w:color="auto" w:fill="FFFFFF"/>
          </w:tcPr>
          <w:p w:rsidR="00DA6893" w:rsidRDefault="00DA6893" w:rsidP="00DA6893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DA6893" w:rsidRDefault="00DA6893" w:rsidP="00DA6893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DA6893" w:rsidRDefault="00DA6893" w:rsidP="00DA6893">
            <w:r>
              <w:t>2014-10-30</w:t>
            </w:r>
          </w:p>
        </w:tc>
      </w:tr>
      <w:bookmarkEnd w:id="8"/>
    </w:tbl>
    <w:p w:rsidR="00FB3394" w:rsidRDefault="00FB3394" w:rsidP="00FB3394">
      <w:pPr>
        <w:pStyle w:val="Corpsdetexte"/>
      </w:pPr>
    </w:p>
    <w:p w:rsidR="007156ED" w:rsidRDefault="00FB3394" w:rsidP="00FB3394">
      <w:pPr>
        <w:pStyle w:val="En-ttedetabledesmatires"/>
      </w:pPr>
      <w:r>
        <w:br w:type="page"/>
      </w:r>
      <w:r>
        <w:lastRenderedPageBreak/>
        <w:t>Table de</w:t>
      </w:r>
      <w:r w:rsidR="00910C52">
        <w:t>s</w:t>
      </w:r>
      <w:r>
        <w:t xml:space="preserve"> Matières</w:t>
      </w:r>
      <w:bookmarkEnd w:id="5"/>
    </w:p>
    <w:bookmarkStart w:id="9" w:name="TOCAnnex"/>
    <w:bookmarkEnd w:id="9"/>
    <w:p w:rsidR="00FA1E4A" w:rsidRDefault="001C2B8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1C2B85"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 w:rsidRPr="001C2B85">
        <w:rPr>
          <w:b w:val="0"/>
        </w:rPr>
        <w:fldChar w:fldCharType="separate"/>
      </w:r>
      <w:hyperlink w:anchor="_Toc402191426" w:history="1">
        <w:r w:rsidR="00FA1E4A" w:rsidRPr="00026A55">
          <w:rPr>
            <w:rStyle w:val="Lienhypertexte"/>
            <w:noProof/>
          </w:rPr>
          <w:t>Préambule</w:t>
        </w:r>
        <w:r w:rsidR="00FA1E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E4A">
          <w:rPr>
            <w:noProof/>
            <w:webHidden/>
          </w:rPr>
          <w:instrText xml:space="preserve"> PAGEREF _Toc402191426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E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E4A" w:rsidRDefault="001C2B8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2191427" w:history="1">
        <w:r w:rsidR="00FA1E4A" w:rsidRPr="00026A55">
          <w:rPr>
            <w:rStyle w:val="Lienhypertexte"/>
            <w:noProof/>
          </w:rPr>
          <w:t>1</w:t>
        </w:r>
        <w:r w:rsidR="00FA1E4A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FA1E4A" w:rsidRPr="00026A55">
          <w:rPr>
            <w:rStyle w:val="Lienhypertexte"/>
            <w:noProof/>
          </w:rPr>
          <w:t>Check-list de la prise de contact</w:t>
        </w:r>
        <w:r w:rsidR="00FA1E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1E4A">
          <w:rPr>
            <w:noProof/>
            <w:webHidden/>
          </w:rPr>
          <w:instrText xml:space="preserve"> PAGEREF _Toc402191427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E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E4A" w:rsidRDefault="001C2B85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28" w:history="1">
        <w:r w:rsidR="00FA1E4A" w:rsidRPr="00026A55">
          <w:rPr>
            <w:rStyle w:val="Lienhypertexte"/>
          </w:rPr>
          <w:t>1.1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Liste des éléments importants à aborder avec le producteur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1C2B85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29" w:history="1">
        <w:r w:rsidR="00FA1E4A" w:rsidRPr="00026A55">
          <w:rPr>
            <w:rStyle w:val="Lienhypertexte"/>
          </w:rPr>
          <w:t>1.1.1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Présentation du projet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1C2B85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0" w:history="1">
        <w:r w:rsidR="00FA1E4A" w:rsidRPr="00026A55">
          <w:rPr>
            <w:rStyle w:val="Lienhypertexte"/>
          </w:rPr>
          <w:t>1.1.2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Présentation du workflow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1C2B85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1" w:history="1">
        <w:r w:rsidR="00FA1E4A" w:rsidRPr="00026A55">
          <w:rPr>
            <w:rStyle w:val="Lienhypertexte"/>
          </w:rPr>
          <w:t>1.1.3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Identification de la ressource à documenter (questionnaire d’orientation)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E4A" w:rsidRDefault="001C2B85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1432" w:history="1">
        <w:r w:rsidR="00FA1E4A" w:rsidRPr="00026A55">
          <w:rPr>
            <w:rStyle w:val="Lienhypertexte"/>
          </w:rPr>
          <w:t>1.1.4</w:t>
        </w:r>
        <w:r w:rsidR="00FA1E4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A1E4A" w:rsidRPr="00026A55">
          <w:rPr>
            <w:rStyle w:val="Lienhypertexte"/>
          </w:rPr>
          <w:t>Aspects pratiques</w:t>
        </w:r>
        <w:r w:rsidR="00FA1E4A">
          <w:rPr>
            <w:webHidden/>
          </w:rPr>
          <w:tab/>
        </w:r>
        <w:r>
          <w:rPr>
            <w:webHidden/>
          </w:rPr>
          <w:fldChar w:fldCharType="begin"/>
        </w:r>
        <w:r w:rsidR="00FA1E4A">
          <w:rPr>
            <w:webHidden/>
          </w:rPr>
          <w:instrText xml:space="preserve"> PAGEREF _Toc402191432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1E4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6561" w:rsidRPr="00A3789A" w:rsidRDefault="001C2B85" w:rsidP="00A3789A">
      <w:pPr>
        <w:pStyle w:val="Corpsdetexte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910C52" w:rsidRDefault="00910C52" w:rsidP="009D7852">
      <w:pPr>
        <w:pStyle w:val="MSHeading"/>
        <w:numPr>
          <w:ilvl w:val="0"/>
          <w:numId w:val="0"/>
        </w:numPr>
      </w:pPr>
      <w:bookmarkStart w:id="10" w:name="TOCList"/>
      <w:bookmarkStart w:id="11" w:name="_Toc402191426"/>
      <w:bookmarkEnd w:id="10"/>
      <w:r>
        <w:lastRenderedPageBreak/>
        <w:t>Préambule</w:t>
      </w:r>
      <w:bookmarkEnd w:id="11"/>
    </w:p>
    <w:p w:rsidR="007156ED" w:rsidRPr="00910C52" w:rsidRDefault="00910C52" w:rsidP="00910C52">
      <w:pPr>
        <w:spacing w:line="360" w:lineRule="auto"/>
        <w:jc w:val="both"/>
      </w:pPr>
      <w:r>
        <w:t xml:space="preserve">Ce document a pour objectif de lister les éléments importants à discuter avec les producteurs de ressources géographiques au moment de la prise de contact. Il sert de fil rouge à la discussion et permet d’inventorier les ressources disponibles et de cibler l’encodage sur les ressources prioritaires.  </w:t>
      </w:r>
    </w:p>
    <w:p w:rsidR="007156ED" w:rsidRDefault="00910C52">
      <w:pPr>
        <w:pStyle w:val="Titre1"/>
      </w:pPr>
      <w:bookmarkStart w:id="12" w:name="_Toc402191427"/>
      <w:r>
        <w:lastRenderedPageBreak/>
        <w:t>Check-list de la prise de contact</w:t>
      </w:r>
      <w:bookmarkEnd w:id="12"/>
    </w:p>
    <w:p w:rsidR="007156ED" w:rsidRDefault="00910C52" w:rsidP="00910C52">
      <w:pPr>
        <w:pStyle w:val="Titre2"/>
        <w:spacing w:line="360" w:lineRule="auto"/>
        <w:jc w:val="both"/>
      </w:pPr>
      <w:bookmarkStart w:id="13" w:name="_Toc402191428"/>
      <w:r>
        <w:t xml:space="preserve">Liste des éléments importants à aborder avec le </w:t>
      </w:r>
      <w:del w:id="14" w:author="Vincent Bombaerts" w:date="2014-11-28T11:04:00Z">
        <w:r w:rsidDel="005649F7">
          <w:delText>producteur</w:delText>
        </w:r>
      </w:del>
      <w:bookmarkEnd w:id="13"/>
      <w:ins w:id="15" w:author="Vincent Bombaerts" w:date="2014-11-28T11:04:00Z">
        <w:r w:rsidR="005649F7">
          <w:t xml:space="preserve">gestionnaire de la </w:t>
        </w:r>
      </w:ins>
      <w:ins w:id="16" w:author="Vincent Bombaerts" w:date="2014-11-28T11:05:00Z">
        <w:r w:rsidR="005649F7">
          <w:t>ressource</w:t>
        </w:r>
      </w:ins>
    </w:p>
    <w:p w:rsidR="00910C52" w:rsidRDefault="00910C52" w:rsidP="00910C52">
      <w:pPr>
        <w:pStyle w:val="Titre3"/>
        <w:spacing w:line="360" w:lineRule="auto"/>
        <w:jc w:val="both"/>
      </w:pPr>
      <w:bookmarkStart w:id="17" w:name="_Toc402191429"/>
      <w:r>
        <w:t>Présentation du projet</w:t>
      </w:r>
      <w:bookmarkEnd w:id="17"/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Présentation générale du projet</w:t>
      </w:r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 xml:space="preserve">Intérêt du </w:t>
      </w:r>
      <w:del w:id="18" w:author="Vincent Bombaerts" w:date="2014-11-28T11:04:00Z">
        <w:r w:rsidDel="005649F7">
          <w:delText xml:space="preserve">producteur </w:delText>
        </w:r>
      </w:del>
      <w:ins w:id="19" w:author="Vincent Bombaerts" w:date="2014-11-28T11:04:00Z">
        <w:r w:rsidR="005649F7">
          <w:t>gestionnaire</w:t>
        </w:r>
        <w:r w:rsidR="005649F7">
          <w:t xml:space="preserve"> </w:t>
        </w:r>
      </w:ins>
      <w:ins w:id="20" w:author="Vincent Bombaerts" w:date="2014-11-28T11:05:00Z">
        <w:r w:rsidR="005649F7">
          <w:t xml:space="preserve">de la ressource </w:t>
        </w:r>
      </w:ins>
      <w:r>
        <w:t>à y participer : augmentation de la lisibilité de sa ressource, plus grande utilisation de sa ressource</w:t>
      </w:r>
      <w:ins w:id="21" w:author="Vincent Bombaerts" w:date="2014-11-28T11:04:00Z">
        <w:r w:rsidR="005649F7">
          <w:t xml:space="preserve">, aide offerte </w:t>
        </w:r>
      </w:ins>
      <w:ins w:id="22" w:author="Vincent Bombaerts" w:date="2014-11-28T11:05:00Z">
        <w:r w:rsidR="005649F7">
          <w:t xml:space="preserve">pour remplir son </w:t>
        </w:r>
      </w:ins>
      <w:ins w:id="23" w:author="Vincent Bombaerts" w:date="2014-11-28T11:04:00Z">
        <w:r w:rsidR="005649F7">
          <w:t>obligation de documentation</w:t>
        </w:r>
      </w:ins>
      <w:ins w:id="24" w:author="Vincent Bombaerts" w:date="2014-11-28T11:05:00Z">
        <w:r w:rsidR="005649F7">
          <w:t xml:space="preserve"> (InfraSIG, INSPIRE)</w:t>
        </w:r>
      </w:ins>
      <w:r>
        <w:t>…</w:t>
      </w:r>
    </w:p>
    <w:p w:rsidR="00910C52" w:rsidRDefault="00910C52" w:rsidP="00910C52">
      <w:pPr>
        <w:pStyle w:val="Titre3"/>
        <w:spacing w:line="360" w:lineRule="auto"/>
        <w:jc w:val="both"/>
      </w:pPr>
      <w:bookmarkStart w:id="25" w:name="_Toc402191430"/>
      <w:r>
        <w:t>Présentation du workflow</w:t>
      </w:r>
      <w:bookmarkEnd w:id="25"/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Présen</w:t>
      </w:r>
      <w:r w:rsidR="00DB59C5">
        <w:t xml:space="preserve">tation générale du workflow et des </w:t>
      </w:r>
      <w:r>
        <w:t xml:space="preserve">moments </w:t>
      </w:r>
      <w:r w:rsidR="00DB59C5">
        <w:t xml:space="preserve">pour lesquels </w:t>
      </w:r>
      <w:r>
        <w:t xml:space="preserve">l’intervention du </w:t>
      </w:r>
      <w:del w:id="26" w:author="Vincent Bombaerts" w:date="2014-11-28T11:05:00Z">
        <w:r w:rsidDel="005649F7">
          <w:delText xml:space="preserve">producteur </w:delText>
        </w:r>
      </w:del>
      <w:ins w:id="27" w:author="Vincent Bombaerts" w:date="2014-11-28T11:05:00Z">
        <w:r w:rsidR="005649F7">
          <w:t>gestionnaire de la ressource</w:t>
        </w:r>
        <w:r w:rsidR="005649F7">
          <w:t xml:space="preserve"> </w:t>
        </w:r>
      </w:ins>
      <w:r>
        <w:t xml:space="preserve">est nécessaire </w:t>
      </w:r>
      <w:commentRangeStart w:id="28"/>
      <w:r>
        <w:t>et ce qui est attendu</w:t>
      </w:r>
      <w:commentRangeEnd w:id="28"/>
      <w:r w:rsidR="007A18E9">
        <w:rPr>
          <w:rStyle w:val="Marquedecommentaire"/>
        </w:rPr>
        <w:commentReference w:id="28"/>
      </w:r>
    </w:p>
    <w:p w:rsidR="00910C52" w:rsidRDefault="00910C52" w:rsidP="005649F7">
      <w:pPr>
        <w:pStyle w:val="Corpsdetexte"/>
        <w:numPr>
          <w:ilvl w:val="0"/>
          <w:numId w:val="31"/>
        </w:numPr>
        <w:spacing w:line="360" w:lineRule="auto"/>
        <w:jc w:val="both"/>
      </w:pPr>
      <w:r>
        <w:t xml:space="preserve">Aspects spécifiques concernant la distribution : </w:t>
      </w:r>
      <w:ins w:id="29" w:author="Vincent Bombaerts" w:date="2014-11-28T11:07:00Z">
        <w:r w:rsidR="005649F7">
          <w:t>Qui distribue la ressource ? le gestionnaire lui-même, la DIG, un autre acteur ?</w:t>
        </w:r>
      </w:ins>
      <w:del w:id="30" w:author="Vincent Bombaerts" w:date="2014-11-28T11:07:00Z">
        <w:r w:rsidDel="005649F7">
          <w:delText>le producteur est-il distributeur de sa ressource et/ou est-ce la DIG ?</w:delText>
        </w:r>
      </w:del>
      <w:r>
        <w:t xml:space="preserve"> </w:t>
      </w:r>
      <w:r w:rsidR="00DB59C5">
        <w:t>Cet élément est important car le workflow est différent en fonction de qui est responsable de la distribution.</w:t>
      </w:r>
    </w:p>
    <w:p w:rsidR="00DB59C5" w:rsidRDefault="00DB59C5" w:rsidP="00DB59C5">
      <w:pPr>
        <w:pStyle w:val="Titre3"/>
        <w:spacing w:line="360" w:lineRule="auto"/>
        <w:jc w:val="both"/>
      </w:pPr>
      <w:r>
        <w:t>Inventorisation de toutes les ressources disponibles</w:t>
      </w:r>
    </w:p>
    <w:p w:rsidR="00DB59C5" w:rsidRDefault="00DB59C5" w:rsidP="00DB59C5">
      <w:pPr>
        <w:pStyle w:val="Corpsdetexte"/>
        <w:numPr>
          <w:ilvl w:val="0"/>
          <w:numId w:val="31"/>
        </w:numPr>
        <w:spacing w:line="360" w:lineRule="auto"/>
        <w:jc w:val="both"/>
      </w:pPr>
      <w:proofErr w:type="spellStart"/>
      <w:r>
        <w:t>Echanges</w:t>
      </w:r>
      <w:proofErr w:type="spellEnd"/>
      <w:r>
        <w:t xml:space="preserve"> avec le </w:t>
      </w:r>
      <w:del w:id="31" w:author="Vincent Bombaerts" w:date="2014-11-28T11:07:00Z">
        <w:r w:rsidDel="005649F7">
          <w:delText xml:space="preserve">producteur </w:delText>
        </w:r>
      </w:del>
      <w:ins w:id="32" w:author="Vincent Bombaerts" w:date="2014-11-28T11:07:00Z">
        <w:r w:rsidR="005649F7">
          <w:t>gestionnaire de la ressource</w:t>
        </w:r>
        <w:r w:rsidR="005649F7">
          <w:t xml:space="preserve"> </w:t>
        </w:r>
      </w:ins>
      <w:r>
        <w:t xml:space="preserve">de manière à identifier toutes les ressources dont il </w:t>
      </w:r>
      <w:del w:id="33" w:author="Vincent Bombaerts" w:date="2014-11-28T11:08:00Z">
        <w:r w:rsidDel="005649F7">
          <w:delText xml:space="preserve">dispose </w:delText>
        </w:r>
      </w:del>
      <w:ins w:id="34" w:author="Vincent Bombaerts" w:date="2014-11-28T11:08:00Z">
        <w:r w:rsidR="005649F7">
          <w:t>est gestionnaire ou dont il a connaissance</w:t>
        </w:r>
        <w:r w:rsidR="005649F7">
          <w:t xml:space="preserve"> </w:t>
        </w:r>
      </w:ins>
      <w:commentRangeStart w:id="35"/>
      <w:del w:id="36" w:author="Vincent Bombaerts" w:date="2014-11-28T11:08:00Z">
        <w:r w:rsidDel="005649F7">
          <w:delText>et qui pourraient faire l’objet d’un encodage dans Metawal</w:delText>
        </w:r>
      </w:del>
      <w:commentRangeEnd w:id="35"/>
      <w:r w:rsidR="005649F7">
        <w:rPr>
          <w:rStyle w:val="Marquedecommentaire"/>
        </w:rPr>
        <w:commentReference w:id="35"/>
      </w:r>
    </w:p>
    <w:p w:rsidR="00DB59C5" w:rsidRDefault="00DB59C5" w:rsidP="00DB59C5">
      <w:pPr>
        <w:pStyle w:val="Corpsdetexte"/>
        <w:numPr>
          <w:ilvl w:val="0"/>
          <w:numId w:val="31"/>
        </w:numPr>
        <w:spacing w:line="360" w:lineRule="auto"/>
        <w:jc w:val="both"/>
      </w:pPr>
      <w:r>
        <w:t>Enrichissement du fichier Excel d’inventaire des ressources sur base des informations récoltées</w:t>
      </w:r>
    </w:p>
    <w:p w:rsidR="00910C52" w:rsidRDefault="00910C52" w:rsidP="00910C52">
      <w:pPr>
        <w:pStyle w:val="Titre3"/>
        <w:spacing w:line="360" w:lineRule="auto"/>
        <w:jc w:val="both"/>
      </w:pPr>
      <w:bookmarkStart w:id="37" w:name="_Toc402191431"/>
      <w:r>
        <w:t>Identification de la ressource à documenter (questionnaire d’orientation)</w:t>
      </w:r>
      <w:bookmarkEnd w:id="37"/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Identification claire de la ressource</w:t>
      </w:r>
      <w:r w:rsidR="00FA1E4A">
        <w:t xml:space="preserve"> : </w:t>
      </w:r>
      <w:proofErr w:type="spellStart"/>
      <w:r w:rsidR="00FA1E4A">
        <w:t>Géodonnée</w:t>
      </w:r>
      <w:proofErr w:type="spellEnd"/>
      <w:r w:rsidR="00FA1E4A">
        <w:t>, série de géodonnées… ?</w:t>
      </w:r>
    </w:p>
    <w:p w:rsidR="007A18E9" w:rsidRDefault="007A18E9" w:rsidP="007A18E9">
      <w:pPr>
        <w:pStyle w:val="Corpsdetexte"/>
        <w:numPr>
          <w:ilvl w:val="0"/>
          <w:numId w:val="31"/>
        </w:numPr>
        <w:spacing w:line="360" w:lineRule="auto"/>
        <w:jc w:val="both"/>
        <w:rPr>
          <w:ins w:id="38" w:author="Vincent Bombaerts" w:date="2014-11-28T11:09:00Z"/>
        </w:rPr>
      </w:pPr>
      <w:commentRangeStart w:id="39"/>
      <w:ins w:id="40" w:author="Vincent Bombaerts" w:date="2014-11-28T11:09:00Z">
        <w:r>
          <w:t>Donnée dans le scope d’INSPIRE ?</w:t>
        </w:r>
        <w:commentRangeEnd w:id="39"/>
        <w:r>
          <w:rPr>
            <w:rStyle w:val="Marquedecommentaire"/>
          </w:rPr>
          <w:commentReference w:id="39"/>
        </w:r>
      </w:ins>
    </w:p>
    <w:p w:rsidR="00910C52" w:rsidRDefault="00910C52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>Discussion sur les points problématiques : Distribution (si pas déjà abordé</w:t>
      </w:r>
      <w:r w:rsidR="00FA1E4A">
        <w:t>e</w:t>
      </w:r>
      <w:r>
        <w:t xml:space="preserve">), </w:t>
      </w:r>
      <w:r w:rsidR="00FA1E4A">
        <w:t>Conditions d’accès et d’utilisation, généalogie…</w:t>
      </w:r>
    </w:p>
    <w:p w:rsidR="00FA1E4A" w:rsidDel="007A18E9" w:rsidRDefault="00FA1E4A" w:rsidP="00910C52">
      <w:pPr>
        <w:pStyle w:val="Corpsdetexte"/>
        <w:numPr>
          <w:ilvl w:val="0"/>
          <w:numId w:val="31"/>
        </w:numPr>
        <w:spacing w:line="360" w:lineRule="auto"/>
        <w:jc w:val="both"/>
        <w:rPr>
          <w:del w:id="41" w:author="Vincent Bombaerts" w:date="2014-11-28T11:09:00Z"/>
        </w:rPr>
      </w:pPr>
      <w:del w:id="42" w:author="Vincent Bombaerts" w:date="2014-11-28T11:09:00Z">
        <w:r w:rsidDel="007A18E9">
          <w:delText>Donnée dans le scope d’INSPIRE ?</w:delText>
        </w:r>
      </w:del>
    </w:p>
    <w:p w:rsidR="00FA1E4A" w:rsidRDefault="00FA1E4A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lastRenderedPageBreak/>
        <w:t>Relations avec d’autres ressources ?</w:t>
      </w:r>
      <w:r w:rsidR="00DB59C5">
        <w:t xml:space="preserve"> D’autres géodonnées, web-services ou applications sont-elles en lien avec la ressource à documenter ?</w:t>
      </w:r>
    </w:p>
    <w:p w:rsidR="00FA1E4A" w:rsidRDefault="00FA1E4A" w:rsidP="00910C52">
      <w:pPr>
        <w:pStyle w:val="Corpsdetexte"/>
        <w:numPr>
          <w:ilvl w:val="0"/>
          <w:numId w:val="31"/>
        </w:numPr>
        <w:spacing w:line="360" w:lineRule="auto"/>
        <w:jc w:val="both"/>
      </w:pPr>
      <w:r>
        <w:t xml:space="preserve">Document(s) existant(s) en possession du </w:t>
      </w:r>
      <w:del w:id="43" w:author="Vincent Bombaerts" w:date="2014-11-28T11:17:00Z">
        <w:r w:rsidDel="009A1274">
          <w:delText xml:space="preserve">producteur </w:delText>
        </w:r>
      </w:del>
      <w:ins w:id="44" w:author="Vincent Bombaerts" w:date="2014-11-28T11:17:00Z">
        <w:r w:rsidR="009A1274">
          <w:t xml:space="preserve">gestionnaire </w:t>
        </w:r>
      </w:ins>
      <w:r>
        <w:t>décrivant sa (ses) donnée(s) </w:t>
      </w:r>
      <w:proofErr w:type="gramStart"/>
      <w:r>
        <w:t>?</w:t>
      </w:r>
      <w:r w:rsidR="00DB59C5">
        <w:t>:</w:t>
      </w:r>
      <w:proofErr w:type="gramEnd"/>
      <w:r w:rsidR="00DB59C5">
        <w:t xml:space="preserve"> En fonction du type et du contenu de ces documents, </w:t>
      </w:r>
      <w:commentRangeStart w:id="45"/>
      <w:r w:rsidR="00DB59C5">
        <w:t>ils pourraient soit être utilisés pour réaliser un pré-remplissage du template d’encodage</w:t>
      </w:r>
      <w:commentRangeEnd w:id="45"/>
      <w:r w:rsidR="009A1274">
        <w:rPr>
          <w:rStyle w:val="Marquedecommentaire"/>
        </w:rPr>
        <w:commentReference w:id="45"/>
      </w:r>
      <w:r w:rsidR="00DB59C5">
        <w:t xml:space="preserve"> ou soit uploadés dans l’application Metawal s’ils apportent des informations complémentaires (ex : description des attributs, modèle de données, etc.)</w:t>
      </w:r>
    </w:p>
    <w:p w:rsidR="00FA1E4A" w:rsidRDefault="00FA1E4A" w:rsidP="00FA1E4A">
      <w:pPr>
        <w:pStyle w:val="Titre3"/>
        <w:spacing w:line="360" w:lineRule="auto"/>
        <w:jc w:val="both"/>
      </w:pPr>
      <w:bookmarkStart w:id="46" w:name="_Toc402191432"/>
      <w:r>
        <w:t>Aspects pratiques</w:t>
      </w:r>
      <w:bookmarkEnd w:id="46"/>
    </w:p>
    <w:p w:rsidR="00FA1E4A" w:rsidRDefault="00FA1E4A" w:rsidP="00FA1E4A">
      <w:pPr>
        <w:pStyle w:val="Corpsdetexte"/>
        <w:numPr>
          <w:ilvl w:val="0"/>
          <w:numId w:val="31"/>
        </w:numPr>
        <w:spacing w:line="360" w:lineRule="auto"/>
        <w:jc w:val="both"/>
      </w:pPr>
      <w:r>
        <w:t>Login pour l’éd</w:t>
      </w:r>
      <w:r w:rsidR="003C7069">
        <w:t>i</w:t>
      </w:r>
      <w:r>
        <w:t xml:space="preserve">tion dans Metawal déjà créé ? Sinon faire la demande </w:t>
      </w:r>
      <w:del w:id="47" w:author="Vincent Bombaerts" w:date="2014-11-28T11:55:00Z">
        <w:r w:rsidDel="005B0C3E">
          <w:delText>au responsable Metawal (Vincent Bombaerts)</w:delText>
        </w:r>
      </w:del>
      <w:ins w:id="48" w:author="Vincent Bombaerts" w:date="2014-11-28T11:55:00Z">
        <w:r w:rsidR="005B0C3E">
          <w:t>via le formulaire de contact du géoportail de la Wallonie (expliquer la précédure)</w:t>
        </w:r>
      </w:ins>
      <w:r>
        <w:t>.</w:t>
      </w:r>
    </w:p>
    <w:p w:rsidR="00FA1E4A" w:rsidRDefault="00FA1E4A" w:rsidP="00FA1E4A">
      <w:pPr>
        <w:pStyle w:val="Corpsdetexte"/>
        <w:numPr>
          <w:ilvl w:val="0"/>
          <w:numId w:val="31"/>
        </w:numPr>
        <w:spacing w:line="360" w:lineRule="auto"/>
        <w:jc w:val="both"/>
      </w:pPr>
      <w:r>
        <w:t>1h ou 2h maximum sont nécessaires pour le remplissage</w:t>
      </w:r>
    </w:p>
    <w:p w:rsidR="00FA1E4A" w:rsidRPr="00FA1E4A" w:rsidRDefault="00DB59C5" w:rsidP="00FA1E4A">
      <w:pPr>
        <w:pStyle w:val="Corpsdetexte"/>
        <w:numPr>
          <w:ilvl w:val="0"/>
          <w:numId w:val="31"/>
        </w:numPr>
        <w:spacing w:line="360" w:lineRule="auto"/>
        <w:jc w:val="both"/>
      </w:pPr>
      <w:r>
        <w:t>Via un courrier officiel envoyé par la DIG, l</w:t>
      </w:r>
      <w:r w:rsidR="00FA1E4A">
        <w:t xml:space="preserve">es </w:t>
      </w:r>
      <w:r>
        <w:t xml:space="preserve">différentes </w:t>
      </w:r>
      <w:r w:rsidR="00FA1E4A">
        <w:t xml:space="preserve">DG sont prévenues que du temps doit pouvoir être octroyé au personnel du SPW pour la rédaction des fiches. </w:t>
      </w:r>
    </w:p>
    <w:p w:rsidR="00910C52" w:rsidRPr="00910C52" w:rsidRDefault="00910C52" w:rsidP="00FA1E4A">
      <w:pPr>
        <w:pStyle w:val="Corpsdetexte"/>
        <w:spacing w:line="360" w:lineRule="auto"/>
        <w:jc w:val="both"/>
      </w:pPr>
    </w:p>
    <w:p w:rsidR="00910C52" w:rsidRPr="00910C52" w:rsidRDefault="00910C52" w:rsidP="00FA1E4A">
      <w:pPr>
        <w:pStyle w:val="Corpsdetexte"/>
        <w:spacing w:line="360" w:lineRule="auto"/>
        <w:jc w:val="both"/>
      </w:pPr>
    </w:p>
    <w:sectPr w:rsidR="00910C52" w:rsidRPr="00910C52" w:rsidSect="0073749E">
      <w:headerReference w:type="default" r:id="rId15"/>
      <w:footerReference w:type="default" r:id="rId16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8" w:author="Vincent Bombaerts" w:date="2014-11-28T11:17:00Z" w:initials="VBO">
    <w:p w:rsidR="007A18E9" w:rsidRDefault="007A18E9">
      <w:pPr>
        <w:pStyle w:val="Commentaire"/>
      </w:pPr>
      <w:r>
        <w:rPr>
          <w:rStyle w:val="Marquedecommentaire"/>
        </w:rPr>
        <w:annotationRef/>
      </w:r>
      <w:r>
        <w:t>Je pense qu'il faut pouvoir aussi entendre le souhait du gestionnaire de la ressource pour se mettre d'accord sur le bon compromis "qui fait quoi"; notamment par rapport au pré-remplissage sur base de documents existants.</w:t>
      </w:r>
    </w:p>
  </w:comment>
  <w:comment w:id="35" w:author="Vincent Bombaerts" w:date="2014-11-28T11:17:00Z" w:initials="VBO">
    <w:p w:rsidR="005649F7" w:rsidRDefault="005649F7">
      <w:pPr>
        <w:pStyle w:val="Commentaire"/>
      </w:pPr>
      <w:r>
        <w:rPr>
          <w:rStyle w:val="Marquedecommentaire"/>
        </w:rPr>
        <w:annotationRef/>
      </w:r>
      <w:r>
        <w:t>La constitution de l'inventaire n'est pas exclusivement liée à l'encodage d'une fiche. L'objectif est de tout recenser.</w:t>
      </w:r>
    </w:p>
  </w:comment>
  <w:comment w:id="39" w:author="Vincent Bombaerts" w:date="2014-11-28T11:17:00Z" w:initials="VBO">
    <w:p w:rsidR="007A18E9" w:rsidRDefault="007A18E9">
      <w:pPr>
        <w:pStyle w:val="Commentaire"/>
      </w:pPr>
      <w:r>
        <w:rPr>
          <w:rStyle w:val="Marquedecommentaire"/>
        </w:rPr>
        <w:annotationRef/>
      </w:r>
      <w:r>
        <w:t>Cette question doit venir avant celle des conditions d'accès puisqu'INSPIRE impose des obligations en termes d'accès aux données "in scope"</w:t>
      </w:r>
    </w:p>
  </w:comment>
  <w:comment w:id="45" w:author="Vincent Bombaerts" w:date="2014-11-28T11:17:00Z" w:initials="VBO">
    <w:p w:rsidR="009A1274" w:rsidRDefault="009A1274">
      <w:pPr>
        <w:pStyle w:val="Commentaire"/>
      </w:pPr>
      <w:r>
        <w:rPr>
          <w:rStyle w:val="Marquedecommentaire"/>
        </w:rPr>
        <w:annotationRef/>
      </w:r>
      <w:r>
        <w:t>Voir commentaire VBO1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C32" w:rsidRDefault="00177C32">
      <w:r>
        <w:separator/>
      </w:r>
    </w:p>
  </w:endnote>
  <w:endnote w:type="continuationSeparator" w:id="0">
    <w:p w:rsidR="00177C32" w:rsidRDefault="00177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1C2B8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C70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C7069">
      <w:rPr>
        <w:rStyle w:val="Numrodepage"/>
        <w:noProof/>
      </w:rPr>
      <w:t>4</w:t>
    </w:r>
    <w:r>
      <w:rPr>
        <w:rStyle w:val="Numrodepage"/>
      </w:rPr>
      <w:fldChar w:fldCharType="end"/>
    </w:r>
  </w:p>
  <w:p w:rsidR="003C7069" w:rsidRDefault="003C7069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3C7069">
    <w:pPr>
      <w:pStyle w:val="Pieddepage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3C7069" w:rsidP="00B3213B">
    <w:pPr>
      <w:pStyle w:val="Pieddepage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Pr="009D7852" w:rsidRDefault="003C7069" w:rsidP="009D7852">
    <w:pPr>
      <w:pStyle w:val="Pieddepage"/>
      <w:jc w:val="right"/>
    </w:pPr>
    <w:bookmarkStart w:id="50" w:name="FooterPage"/>
    <w:proofErr w:type="gramStart"/>
    <w:r>
      <w:t>page</w:t>
    </w:r>
    <w:bookmarkEnd w:id="50"/>
    <w:proofErr w:type="gramEnd"/>
    <w:r>
      <w:t xml:space="preserve">  </w:t>
    </w:r>
    <w:r w:rsidR="001C2B85" w:rsidRPr="000858D7">
      <w:fldChar w:fldCharType="begin"/>
    </w:r>
    <w:r w:rsidRPr="000858D7">
      <w:instrText xml:space="preserve"> PAGE </w:instrText>
    </w:r>
    <w:r w:rsidR="001C2B85" w:rsidRPr="000858D7">
      <w:fldChar w:fldCharType="separate"/>
    </w:r>
    <w:r w:rsidR="005B0C3E">
      <w:rPr>
        <w:noProof/>
      </w:rPr>
      <w:t>6</w:t>
    </w:r>
    <w:r w:rsidR="001C2B85" w:rsidRPr="000858D7">
      <w:fldChar w:fldCharType="end"/>
    </w:r>
    <w:r>
      <w:t xml:space="preserve"> /</w:t>
    </w:r>
    <w:r w:rsidRPr="000858D7">
      <w:t xml:space="preserve"> </w:t>
    </w:r>
    <w:r w:rsidR="001C2B85">
      <w:fldChar w:fldCharType="begin"/>
    </w:r>
    <w:r>
      <w:instrText xml:space="preserve"> SECTIONPAGES  </w:instrText>
    </w:r>
    <w:r w:rsidR="001C2B85">
      <w:fldChar w:fldCharType="separate"/>
    </w:r>
    <w:r w:rsidR="005B0C3E">
      <w:rPr>
        <w:noProof/>
      </w:rPr>
      <w:t>6</w:t>
    </w:r>
    <w:r w:rsidR="001C2B8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C32" w:rsidRDefault="00177C32">
      <w:r>
        <w:separator/>
      </w:r>
    </w:p>
  </w:footnote>
  <w:footnote w:type="continuationSeparator" w:id="0">
    <w:p w:rsidR="00177C32" w:rsidRDefault="00177C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Pr="009D7852" w:rsidRDefault="003C7069" w:rsidP="009D7852">
    <w:pPr>
      <w:pStyle w:val="En-tte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3535"/>
      <w:gridCol w:w="3768"/>
    </w:tblGrid>
    <w:tr w:rsidR="003C7069" w:rsidTr="00177C32">
      <w:tc>
        <w:tcPr>
          <w:tcW w:w="4644" w:type="dxa"/>
        </w:tcPr>
        <w:p w:rsidR="003C7069" w:rsidRPr="00177C32" w:rsidRDefault="003C7069" w:rsidP="00177C32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proofErr w:type="spellStart"/>
          <w:r w:rsidRPr="00177C32">
            <w:rPr>
              <w:lang w:val="nl-BE"/>
            </w:rPr>
            <w:t>Gim</w:t>
          </w:r>
          <w:proofErr w:type="spellEnd"/>
          <w:r w:rsidRPr="00177C32">
            <w:rPr>
              <w:lang w:val="nl-BE"/>
            </w:rPr>
            <w:t xml:space="preserve"> nv</w:t>
          </w:r>
        </w:p>
      </w:tc>
      <w:tc>
        <w:tcPr>
          <w:tcW w:w="4644" w:type="dxa"/>
        </w:tcPr>
        <w:p w:rsidR="003C7069" w:rsidRPr="00177C32" w:rsidRDefault="003C7069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proofErr w:type="spellStart"/>
          <w:r w:rsidRPr="00177C32">
            <w:rPr>
              <w:lang w:val="nl-BE"/>
            </w:rPr>
            <w:t>HeaderSubject</w:t>
          </w:r>
          <w:bookmarkEnd w:id="4"/>
          <w:proofErr w:type="spellEnd"/>
        </w:p>
      </w:tc>
    </w:tr>
  </w:tbl>
  <w:p w:rsidR="003C7069" w:rsidRPr="009D7852" w:rsidRDefault="003C7069" w:rsidP="009D7852">
    <w:pPr>
      <w:pStyle w:val="En-tte"/>
      <w:rPr>
        <w:lang w:val="nl-B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69" w:rsidRDefault="003C7069" w:rsidP="009D7852">
    <w:pPr>
      <w:pStyle w:val="En-tte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/>
    </w:tblPr>
    <w:tblGrid>
      <w:gridCol w:w="4626"/>
      <w:gridCol w:w="4644"/>
    </w:tblGrid>
    <w:tr w:rsidR="003C7069" w:rsidRPr="00DB59C5" w:rsidTr="00177C32">
      <w:tc>
        <w:tcPr>
          <w:tcW w:w="4626" w:type="dxa"/>
        </w:tcPr>
        <w:p w:rsidR="003C7069" w:rsidRPr="00177C32" w:rsidRDefault="005649F7" w:rsidP="00177C32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177C32"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DA6893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bookmarkStart w:id="49" w:name="HeaderSubject2"/>
          <w:r w:rsidRPr="00177C32">
            <w:rPr>
              <w:lang w:val="fr-BE"/>
            </w:rPr>
            <w:t xml:space="preserve">Doc </w:t>
          </w:r>
          <w:proofErr w:type="spellStart"/>
          <w:proofErr w:type="gramStart"/>
          <w:r w:rsidRPr="00177C32">
            <w:rPr>
              <w:lang w:val="fr-BE"/>
            </w:rPr>
            <w:t>ref</w:t>
          </w:r>
          <w:proofErr w:type="spellEnd"/>
          <w:r w:rsidRPr="00177C32">
            <w:rPr>
              <w:lang w:val="fr-BE"/>
            </w:rPr>
            <w:t>.:</w:t>
          </w:r>
          <w:proofErr w:type="gramEnd"/>
          <w:r w:rsidRPr="00177C32">
            <w:rPr>
              <w:lang w:val="fr-BE"/>
            </w:rPr>
            <w:t xml:space="preserve"> </w:t>
          </w:r>
        </w:p>
        <w:p w:rsidR="00DA6893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177C32">
            <w:rPr>
              <w:lang w:val="fr-BE"/>
            </w:rPr>
            <w:t>Doc issue.rev: 01.00</w:t>
          </w:r>
        </w:p>
        <w:p w:rsidR="00DA6893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177C32">
            <w:rPr>
              <w:lang w:val="fr-BE"/>
            </w:rPr>
            <w:t>Doc date: 2014-10-30</w:t>
          </w:r>
        </w:p>
        <w:p w:rsidR="003C7069" w:rsidRPr="00177C32" w:rsidRDefault="00DA6893" w:rsidP="00177C32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177C32">
            <w:rPr>
              <w:lang w:val="fr-BE"/>
            </w:rPr>
            <w:t>Doc id: C130606/FDO/</w:t>
          </w:r>
          <w:proofErr w:type="spellStart"/>
          <w:r w:rsidRPr="00177C32">
            <w:rPr>
              <w:lang w:val="fr-BE"/>
            </w:rPr>
            <w:t>fdo</w:t>
          </w:r>
          <w:proofErr w:type="spellEnd"/>
          <w:r w:rsidRPr="00177C32">
            <w:rPr>
              <w:lang w:val="fr-BE"/>
            </w:rPr>
            <w:t>/003</w:t>
          </w:r>
          <w:bookmarkEnd w:id="49"/>
        </w:p>
      </w:tc>
    </w:tr>
  </w:tbl>
  <w:p w:rsidR="003C7069" w:rsidRPr="00910C52" w:rsidRDefault="003C7069" w:rsidP="005E73EA">
    <w:pPr>
      <w:pStyle w:val="En-tte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BF63F4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enumros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3D747B4"/>
    <w:multiLevelType w:val="hybridMultilevel"/>
    <w:tmpl w:val="ACE418C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5">
    <w:nsid w:val="294D2811"/>
    <w:multiLevelType w:val="hybridMultilevel"/>
    <w:tmpl w:val="CAC2F14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9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20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5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6"/>
  </w:num>
  <w:num w:numId="8">
    <w:abstractNumId w:val="17"/>
  </w:num>
  <w:num w:numId="9">
    <w:abstractNumId w:val="22"/>
  </w:num>
  <w:num w:numId="10">
    <w:abstractNumId w:val="26"/>
  </w:num>
  <w:num w:numId="11">
    <w:abstractNumId w:val="24"/>
  </w:num>
  <w:num w:numId="12">
    <w:abstractNumId w:val="19"/>
  </w:num>
  <w:num w:numId="13">
    <w:abstractNumId w:val="14"/>
  </w:num>
  <w:num w:numId="14">
    <w:abstractNumId w:val="28"/>
  </w:num>
  <w:num w:numId="15">
    <w:abstractNumId w:val="27"/>
  </w:num>
  <w:num w:numId="16">
    <w:abstractNumId w:val="21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5"/>
  </w:num>
  <w:num w:numId="25">
    <w:abstractNumId w:val="8"/>
  </w:num>
  <w:num w:numId="26">
    <w:abstractNumId w:val="20"/>
  </w:num>
  <w:num w:numId="27">
    <w:abstractNumId w:val="9"/>
  </w:num>
  <w:num w:numId="28">
    <w:abstractNumId w:val="12"/>
  </w:num>
  <w:num w:numId="29">
    <w:abstractNumId w:val="23"/>
  </w:num>
  <w:num w:numId="30">
    <w:abstractNumId w:val="15"/>
  </w:num>
  <w:num w:numId="31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oNotTrackMoves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5AE"/>
    <w:rsid w:val="00015BB1"/>
    <w:rsid w:val="00056192"/>
    <w:rsid w:val="000855D8"/>
    <w:rsid w:val="00087D82"/>
    <w:rsid w:val="000A5656"/>
    <w:rsid w:val="000B207E"/>
    <w:rsid w:val="00124E45"/>
    <w:rsid w:val="00144F45"/>
    <w:rsid w:val="00177C32"/>
    <w:rsid w:val="001A32D8"/>
    <w:rsid w:val="001C2B85"/>
    <w:rsid w:val="001C5188"/>
    <w:rsid w:val="001D0DC8"/>
    <w:rsid w:val="00211426"/>
    <w:rsid w:val="0021207A"/>
    <w:rsid w:val="00227E9E"/>
    <w:rsid w:val="003B0DA0"/>
    <w:rsid w:val="003B7B42"/>
    <w:rsid w:val="003C7069"/>
    <w:rsid w:val="003C754F"/>
    <w:rsid w:val="003E0C0A"/>
    <w:rsid w:val="004202E7"/>
    <w:rsid w:val="00423286"/>
    <w:rsid w:val="00476E9D"/>
    <w:rsid w:val="005441DD"/>
    <w:rsid w:val="005649F7"/>
    <w:rsid w:val="005B0C3E"/>
    <w:rsid w:val="005B18A9"/>
    <w:rsid w:val="005E73EA"/>
    <w:rsid w:val="006118B3"/>
    <w:rsid w:val="00632C54"/>
    <w:rsid w:val="00646678"/>
    <w:rsid w:val="0069059A"/>
    <w:rsid w:val="006A4E8F"/>
    <w:rsid w:val="007145B6"/>
    <w:rsid w:val="007156ED"/>
    <w:rsid w:val="00721F4B"/>
    <w:rsid w:val="0073749E"/>
    <w:rsid w:val="007A18E9"/>
    <w:rsid w:val="007B5646"/>
    <w:rsid w:val="00841C91"/>
    <w:rsid w:val="008960DD"/>
    <w:rsid w:val="008A3C15"/>
    <w:rsid w:val="00910C52"/>
    <w:rsid w:val="00994B3F"/>
    <w:rsid w:val="009A1274"/>
    <w:rsid w:val="009B6D5F"/>
    <w:rsid w:val="009D7852"/>
    <w:rsid w:val="009E4A31"/>
    <w:rsid w:val="00A26858"/>
    <w:rsid w:val="00A3789A"/>
    <w:rsid w:val="00A66F9D"/>
    <w:rsid w:val="00AA40C2"/>
    <w:rsid w:val="00AC54B5"/>
    <w:rsid w:val="00AE41B9"/>
    <w:rsid w:val="00B02A12"/>
    <w:rsid w:val="00B3213B"/>
    <w:rsid w:val="00B34154"/>
    <w:rsid w:val="00BC0D9B"/>
    <w:rsid w:val="00BC18ED"/>
    <w:rsid w:val="00BF69F7"/>
    <w:rsid w:val="00BF75AE"/>
    <w:rsid w:val="00C507EB"/>
    <w:rsid w:val="00C6395C"/>
    <w:rsid w:val="00C732B3"/>
    <w:rsid w:val="00C9539C"/>
    <w:rsid w:val="00CB6DD5"/>
    <w:rsid w:val="00DA6893"/>
    <w:rsid w:val="00DB59C5"/>
    <w:rsid w:val="00DD1715"/>
    <w:rsid w:val="00DD6B0B"/>
    <w:rsid w:val="00E25A69"/>
    <w:rsid w:val="00E26561"/>
    <w:rsid w:val="00E72454"/>
    <w:rsid w:val="00E76926"/>
    <w:rsid w:val="00EE46E8"/>
    <w:rsid w:val="00F01C41"/>
    <w:rsid w:val="00F75138"/>
    <w:rsid w:val="00F776AE"/>
    <w:rsid w:val="00F86A73"/>
    <w:rsid w:val="00FA1E4A"/>
    <w:rsid w:val="00FB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Titre1">
    <w:name w:val="heading 1"/>
    <w:basedOn w:val="Normal"/>
    <w:next w:val="Corpsdetexte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Titre2">
    <w:name w:val="heading 2"/>
    <w:basedOn w:val="Normal"/>
    <w:next w:val="Corpsdetexte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Titre3">
    <w:name w:val="heading 3"/>
    <w:basedOn w:val="Normal"/>
    <w:next w:val="Corpsdetexte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Titre4">
    <w:name w:val="heading 4"/>
    <w:basedOn w:val="Normal"/>
    <w:next w:val="Corpsdetexte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Titre5">
    <w:name w:val="heading 5"/>
    <w:basedOn w:val="Normal"/>
    <w:next w:val="Corpsdetexte"/>
    <w:qFormat/>
    <w:rsid w:val="001C2B85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Titre6">
    <w:name w:val="heading 6"/>
    <w:basedOn w:val="Normal"/>
    <w:next w:val="Corpsdetexte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Titre7">
    <w:name w:val="heading 7"/>
    <w:basedOn w:val="Normal"/>
    <w:next w:val="Corpsdetexte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Titre8">
    <w:name w:val="heading 8"/>
    <w:basedOn w:val="Normal"/>
    <w:next w:val="Corpsdetexte"/>
    <w:qFormat/>
    <w:rsid w:val="001C2B85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Titre9">
    <w:name w:val="heading 9"/>
    <w:basedOn w:val="Normal"/>
    <w:next w:val="Corpsdetexte"/>
    <w:qFormat/>
    <w:rsid w:val="001C2B85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rsid w:val="001C2B85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Corpsdetexte">
    <w:name w:val="Body Text"/>
    <w:basedOn w:val="Normal"/>
    <w:rsid w:val="001C2B85"/>
    <w:pPr>
      <w:spacing w:after="120"/>
    </w:pPr>
  </w:style>
  <w:style w:type="character" w:styleId="Appeldenotedefin">
    <w:name w:val="endnote reference"/>
    <w:semiHidden/>
    <w:rsid w:val="001C2B85"/>
    <w:rPr>
      <w:vertAlign w:val="superscript"/>
    </w:rPr>
  </w:style>
  <w:style w:type="paragraph" w:styleId="Notedefin">
    <w:name w:val="endnote text"/>
    <w:basedOn w:val="Normal"/>
    <w:semiHidden/>
    <w:rsid w:val="001C2B85"/>
    <w:pPr>
      <w:tabs>
        <w:tab w:val="left" w:pos="187"/>
      </w:tabs>
      <w:spacing w:after="120" w:line="220" w:lineRule="exact"/>
      <w:ind w:left="187" w:hanging="187"/>
    </w:pPr>
  </w:style>
  <w:style w:type="paragraph" w:styleId="Pieddepage">
    <w:name w:val="footer"/>
    <w:basedOn w:val="Normal"/>
    <w:rsid w:val="001C2B85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Appelnotedebasdep">
    <w:name w:val="footnote reference"/>
    <w:semiHidden/>
    <w:rsid w:val="001C2B85"/>
    <w:rPr>
      <w:vertAlign w:val="superscript"/>
    </w:rPr>
  </w:style>
  <w:style w:type="paragraph" w:styleId="Notedebasdepage">
    <w:name w:val="footnote text"/>
    <w:basedOn w:val="Normal"/>
    <w:semiHidden/>
    <w:rsid w:val="001C2B85"/>
    <w:pPr>
      <w:tabs>
        <w:tab w:val="left" w:pos="187"/>
      </w:tabs>
      <w:spacing w:after="120" w:line="220" w:lineRule="exact"/>
      <w:ind w:left="187" w:hanging="187"/>
    </w:pPr>
  </w:style>
  <w:style w:type="paragraph" w:styleId="En-tte">
    <w:name w:val="header"/>
    <w:basedOn w:val="Normal"/>
    <w:rsid w:val="001C2B85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e">
    <w:name w:val="List"/>
    <w:basedOn w:val="Corpsdetexte"/>
    <w:rsid w:val="001C2B85"/>
    <w:pPr>
      <w:spacing w:before="60" w:after="60"/>
      <w:ind w:left="284" w:hanging="284"/>
    </w:pPr>
  </w:style>
  <w:style w:type="paragraph" w:styleId="Liste2">
    <w:name w:val="List 2"/>
    <w:basedOn w:val="Liste"/>
    <w:rsid w:val="001C2B85"/>
    <w:pPr>
      <w:ind w:firstLine="284"/>
    </w:pPr>
  </w:style>
  <w:style w:type="paragraph" w:customStyle="1" w:styleId="Enclosure">
    <w:name w:val="Enclosure"/>
    <w:basedOn w:val="Normal"/>
    <w:next w:val="Corpsdetexte"/>
    <w:rsid w:val="001C2B85"/>
    <w:pPr>
      <w:tabs>
        <w:tab w:val="left" w:pos="993"/>
      </w:tabs>
      <w:spacing w:before="360"/>
      <w:ind w:left="992" w:hanging="992"/>
    </w:pPr>
  </w:style>
  <w:style w:type="paragraph" w:styleId="Listepuces">
    <w:name w:val="List Bullet"/>
    <w:basedOn w:val="Normal"/>
    <w:rsid w:val="001C2B85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epuces2">
    <w:name w:val="List Bullet 2"/>
    <w:basedOn w:val="Normal"/>
    <w:rsid w:val="001C2B85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epuces3">
    <w:name w:val="List Bullet 3"/>
    <w:basedOn w:val="Normal"/>
    <w:rsid w:val="001C2B85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Numrodepage">
    <w:name w:val="page number"/>
    <w:rsid w:val="001C2B85"/>
  </w:style>
  <w:style w:type="character" w:customStyle="1" w:styleId="Superscript">
    <w:name w:val="Superscript"/>
    <w:rsid w:val="001C2B85"/>
    <w:rPr>
      <w:vertAlign w:val="superscript"/>
    </w:rPr>
  </w:style>
  <w:style w:type="paragraph" w:styleId="TM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M2">
    <w:name w:val="toc 2"/>
    <w:basedOn w:val="Normal"/>
    <w:uiPriority w:val="39"/>
    <w:rsid w:val="001C2B85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M3">
    <w:name w:val="toc 3"/>
    <w:basedOn w:val="Normal"/>
    <w:uiPriority w:val="39"/>
    <w:rsid w:val="001C2B85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M4">
    <w:name w:val="toc 4"/>
    <w:basedOn w:val="Normal"/>
    <w:semiHidden/>
    <w:rsid w:val="001C2B85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M5">
    <w:name w:val="toc 5"/>
    <w:basedOn w:val="Normal"/>
    <w:semiHidden/>
    <w:rsid w:val="001C2B85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C2B85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Titre1"/>
    <w:next w:val="Corpsdetexte"/>
    <w:rsid w:val="001C2B85"/>
    <w:pPr>
      <w:outlineLvl w:val="9"/>
    </w:pPr>
  </w:style>
  <w:style w:type="paragraph" w:customStyle="1" w:styleId="AnnexHeading">
    <w:name w:val="Annex Heading"/>
    <w:basedOn w:val="Titre1"/>
    <w:next w:val="Corpsdetexte"/>
    <w:rsid w:val="00F776AE"/>
    <w:pPr>
      <w:numPr>
        <w:numId w:val="24"/>
      </w:numPr>
      <w:outlineLvl w:val="9"/>
    </w:pPr>
  </w:style>
  <w:style w:type="paragraph" w:styleId="En-ttedetabledesmatires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M1"/>
    <w:rsid w:val="00721F4B"/>
  </w:style>
  <w:style w:type="paragraph" w:customStyle="1" w:styleId="TOCAnnex2">
    <w:name w:val="TOC Annex 2"/>
    <w:basedOn w:val="Corpsdetexte"/>
    <w:rsid w:val="001C2B85"/>
    <w:pPr>
      <w:spacing w:after="0"/>
      <w:ind w:left="851"/>
    </w:pPr>
  </w:style>
  <w:style w:type="paragraph" w:customStyle="1" w:styleId="BodyTable">
    <w:name w:val="Body Table"/>
    <w:basedOn w:val="Corpsdetexte"/>
    <w:rsid w:val="001C2B85"/>
    <w:pPr>
      <w:spacing w:after="0"/>
    </w:pPr>
  </w:style>
  <w:style w:type="paragraph" w:styleId="Listecontinue">
    <w:name w:val="List Continue"/>
    <w:basedOn w:val="Normal"/>
    <w:rsid w:val="001C2B85"/>
    <w:pPr>
      <w:spacing w:after="120"/>
      <w:ind w:left="284"/>
    </w:pPr>
  </w:style>
  <w:style w:type="paragraph" w:styleId="Listecontinue2">
    <w:name w:val="List Continue 2"/>
    <w:basedOn w:val="Normal"/>
    <w:rsid w:val="001C2B85"/>
    <w:pPr>
      <w:spacing w:after="120"/>
      <w:ind w:left="567"/>
    </w:pPr>
  </w:style>
  <w:style w:type="paragraph" w:styleId="Listecontinue3">
    <w:name w:val="List Continue 3"/>
    <w:basedOn w:val="Normal"/>
    <w:rsid w:val="001C2B85"/>
    <w:pPr>
      <w:spacing w:after="120"/>
      <w:ind w:left="851"/>
    </w:pPr>
  </w:style>
  <w:style w:type="paragraph" w:styleId="Explorateurdedocuments">
    <w:name w:val="Document Map"/>
    <w:basedOn w:val="Normal"/>
    <w:semiHidden/>
    <w:rsid w:val="001C2B85"/>
    <w:pPr>
      <w:shd w:val="clear" w:color="auto" w:fill="000080"/>
    </w:pPr>
    <w:rPr>
      <w:rFonts w:ascii="Tahoma" w:hAnsi="Tahoma"/>
    </w:rPr>
  </w:style>
  <w:style w:type="paragraph" w:styleId="Listenumros">
    <w:name w:val="List Number"/>
    <w:basedOn w:val="Normal"/>
    <w:rsid w:val="001C2B85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enumros2">
    <w:name w:val="List Number 2"/>
    <w:basedOn w:val="Normal"/>
    <w:rsid w:val="001C2B85"/>
    <w:pPr>
      <w:numPr>
        <w:numId w:val="23"/>
      </w:numPr>
      <w:spacing w:after="120"/>
    </w:pPr>
  </w:style>
  <w:style w:type="paragraph" w:styleId="Listenumros3">
    <w:name w:val="List Number 3"/>
    <w:basedOn w:val="Normal"/>
    <w:rsid w:val="001C2B85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M6">
    <w:name w:val="toc 6"/>
    <w:basedOn w:val="Normal"/>
    <w:next w:val="Normal"/>
    <w:autoRedefine/>
    <w:semiHidden/>
    <w:rsid w:val="001C2B85"/>
    <w:pPr>
      <w:tabs>
        <w:tab w:val="right" w:leader="dot" w:pos="9062"/>
      </w:tabs>
      <w:ind w:left="1701"/>
    </w:pPr>
    <w:rPr>
      <w:noProof/>
    </w:rPr>
  </w:style>
  <w:style w:type="paragraph" w:styleId="Lgende">
    <w:name w:val="caption"/>
    <w:basedOn w:val="Normal"/>
    <w:next w:val="Corpsdetexte"/>
    <w:qFormat/>
    <w:rsid w:val="001C2B85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Grilledutableau">
    <w:name w:val="Table Grid"/>
    <w:basedOn w:val="TableauNormal"/>
    <w:rsid w:val="009D7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E26561"/>
    <w:rPr>
      <w:color w:val="0000FF"/>
      <w:u w:val="single"/>
    </w:rPr>
  </w:style>
  <w:style w:type="numbering" w:styleId="111111">
    <w:name w:val="Outline List 2"/>
    <w:basedOn w:val="Aucuneliste"/>
    <w:rsid w:val="00015BB1"/>
    <w:pPr>
      <w:numPr>
        <w:numId w:val="27"/>
      </w:numPr>
    </w:pPr>
  </w:style>
  <w:style w:type="character" w:styleId="Marquedecommentaire">
    <w:name w:val="annotation reference"/>
    <w:basedOn w:val="Policepardfaut"/>
    <w:rsid w:val="003C7069"/>
    <w:rPr>
      <w:sz w:val="16"/>
      <w:szCs w:val="16"/>
    </w:rPr>
  </w:style>
  <w:style w:type="paragraph" w:styleId="Commentaire">
    <w:name w:val="annotation text"/>
    <w:basedOn w:val="Normal"/>
    <w:link w:val="CommentaireCar"/>
    <w:rsid w:val="003C7069"/>
    <w:rPr>
      <w:sz w:val="20"/>
    </w:rPr>
  </w:style>
  <w:style w:type="character" w:customStyle="1" w:styleId="CommentaireCar">
    <w:name w:val="Commentaire Car"/>
    <w:basedOn w:val="Policepardfaut"/>
    <w:link w:val="Commentaire"/>
    <w:rsid w:val="003C7069"/>
    <w:rPr>
      <w:rFonts w:ascii="Verdana" w:hAnsi="Verdana"/>
      <w:lang w:val="fr-FR" w:eastAsia="nl-NL"/>
    </w:rPr>
  </w:style>
  <w:style w:type="paragraph" w:styleId="Objetducommentaire">
    <w:name w:val="annotation subject"/>
    <w:basedOn w:val="Commentaire"/>
    <w:next w:val="Commentaire"/>
    <w:link w:val="ObjetducommentaireCar"/>
    <w:rsid w:val="003C70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3C7069"/>
    <w:rPr>
      <w:rFonts w:ascii="Verdana" w:hAnsi="Verdana"/>
      <w:b/>
      <w:bCs/>
      <w:lang w:val="fr-FR" w:eastAsia="nl-NL"/>
    </w:rPr>
  </w:style>
  <w:style w:type="paragraph" w:styleId="Textedebulles">
    <w:name w:val="Balloon Text"/>
    <w:basedOn w:val="Normal"/>
    <w:link w:val="TextedebullesCar"/>
    <w:rsid w:val="003C70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C7069"/>
    <w:rPr>
      <w:rFonts w:ascii="Tahoma" w:hAnsi="Tahoma" w:cs="Tahoma"/>
      <w:sz w:val="16"/>
      <w:szCs w:val="16"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651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GMRPLU.DOT</vt:lpstr>
      <vt:lpstr>GMRPLU.DOT</vt:lpstr>
    </vt:vector>
  </TitlesOfParts>
  <Manager>Vital SCHREURS</Manager>
  <Company>GIM</Company>
  <LinksUpToDate>false</LinksUpToDate>
  <CharactersWithSpaces>4229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Check-list de la prise de contact</dc:subject>
  <dc:creator>FDO</dc:creator>
  <cp:keywords>OP0003</cp:keywords>
  <dc:description>DocManDotNet Version 3.2.0.0</dc:description>
  <cp:lastModifiedBy>Vincent Bombaerts</cp:lastModifiedBy>
  <cp:revision>4</cp:revision>
  <cp:lastPrinted>2004-10-21T15:52:00Z</cp:lastPrinted>
  <dcterms:created xsi:type="dcterms:W3CDTF">2014-10-30T09:35:00Z</dcterms:created>
  <dcterms:modified xsi:type="dcterms:W3CDTF">2014-11-28T10:56:00Z</dcterms:modified>
</cp:coreProperties>
</file>